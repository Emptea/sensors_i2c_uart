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1980" w14:textId="65589AB4" w:rsidR="00E01A5A" w:rsidRPr="00131B9F" w:rsidRDefault="00474E9D" w:rsidP="00474E9D">
      <w:pPr>
        <w:pStyle w:val="a5"/>
      </w:pPr>
      <w:r>
        <w:t xml:space="preserve">Протокол информационно-технического взаимодействия в системе </w:t>
      </w:r>
      <w:r>
        <w:rPr>
          <w:lang w:val="en-US"/>
        </w:rPr>
        <w:t>aura</w:t>
      </w:r>
    </w:p>
    <w:p w14:paraId="060A4B1C" w14:textId="2F854672" w:rsidR="007A5163" w:rsidRDefault="007A5163" w:rsidP="00BF5537">
      <w:pPr>
        <w:pStyle w:val="1"/>
      </w:pPr>
      <w:r>
        <w:t>Общие положения</w:t>
      </w:r>
    </w:p>
    <w:p w14:paraId="397342FD" w14:textId="58E937B0" w:rsidR="007A5163" w:rsidRDefault="00474E9D" w:rsidP="00474E9D">
      <w:pPr>
        <w:pStyle w:val="af"/>
      </w:pPr>
      <w:r>
        <w:t xml:space="preserve">Общение хоста с датчиками через расширители реализовано по интерфейсу </w:t>
      </w:r>
      <w:r>
        <w:rPr>
          <w:lang w:val="en-US"/>
        </w:rPr>
        <w:t>UART</w:t>
      </w:r>
      <w:r>
        <w:t xml:space="preserve"> с физическим уровнем </w:t>
      </w:r>
      <w:r>
        <w:rPr>
          <w:lang w:val="en-US"/>
        </w:rPr>
        <w:t>RS</w:t>
      </w:r>
      <w:r w:rsidRPr="00474E9D">
        <w:t xml:space="preserve">485 </w:t>
      </w:r>
      <w:r>
        <w:t>(полудуплекс) по схеме запрос</w:t>
      </w:r>
      <w:r w:rsidR="00DD6E43">
        <w:t>-</w:t>
      </w:r>
      <w:r>
        <w:t>ответ.</w:t>
      </w:r>
    </w:p>
    <w:p w14:paraId="765DC513" w14:textId="3D2A6D88" w:rsidR="007A5163" w:rsidRDefault="007A5163" w:rsidP="00474E9D">
      <w:pPr>
        <w:pStyle w:val="af"/>
      </w:pPr>
      <w:r>
        <w:t xml:space="preserve">Параметры </w:t>
      </w:r>
      <w:r>
        <w:rPr>
          <w:lang w:val="en-US"/>
        </w:rPr>
        <w:t>UART</w:t>
      </w:r>
      <w:r w:rsidRPr="007A5163">
        <w:t>:</w:t>
      </w:r>
    </w:p>
    <w:p w14:paraId="1FB8C796" w14:textId="7934FF8E" w:rsidR="007A5163" w:rsidRDefault="007A5163" w:rsidP="007A5163">
      <w:pPr>
        <w:pStyle w:val="a4"/>
      </w:pPr>
      <w:r>
        <w:t>скорость: 115200 бод;</w:t>
      </w:r>
    </w:p>
    <w:p w14:paraId="1FA402FF" w14:textId="37CAB5AE" w:rsidR="007A5163" w:rsidRDefault="007A5163" w:rsidP="007A5163">
      <w:pPr>
        <w:pStyle w:val="a4"/>
      </w:pPr>
      <w:r>
        <w:t>количество стоп-бит: 1;</w:t>
      </w:r>
    </w:p>
    <w:p w14:paraId="76A8952C" w14:textId="7D360945" w:rsidR="007A5163" w:rsidRPr="007A5163" w:rsidRDefault="007A5163" w:rsidP="007A5163">
      <w:pPr>
        <w:pStyle w:val="a4"/>
      </w:pPr>
      <w:r>
        <w:t>бит паритета: нет.</w:t>
      </w:r>
    </w:p>
    <w:p w14:paraId="1333DDCF" w14:textId="44B9FEB1" w:rsidR="00474E9D" w:rsidRDefault="005359E6" w:rsidP="00474E9D">
      <w:pPr>
        <w:pStyle w:val="af"/>
      </w:pPr>
      <w:r>
        <w:t>С</w:t>
      </w:r>
      <w:r w:rsidR="00474E9D">
        <w:t>труктура пакета запроса/ответа представлена в таблице</w:t>
      </w:r>
      <w:r w:rsidR="007A5163">
        <w:t> </w:t>
      </w:r>
      <w:r w:rsidR="007A5163">
        <w:fldChar w:fldCharType="begin"/>
      </w:r>
      <w:r w:rsidR="007A5163">
        <w:instrText xml:space="preserve"> REF _Ref151129054 \r \h \t </w:instrText>
      </w:r>
      <w:r w:rsidR="007A5163">
        <w:fldChar w:fldCharType="separate"/>
      </w:r>
      <w:r w:rsidR="005955CC">
        <w:t>1</w:t>
      </w:r>
      <w:r w:rsidR="007A5163">
        <w:fldChar w:fldCharType="end"/>
      </w:r>
      <w:r w:rsidR="00474E9D">
        <w:t>.</w:t>
      </w:r>
    </w:p>
    <w:p w14:paraId="2F31BC28" w14:textId="41050A1F" w:rsidR="00474E9D" w:rsidRPr="00474E9D" w:rsidRDefault="00724386" w:rsidP="00724386">
      <w:pPr>
        <w:pStyle w:val="a7"/>
        <w:rPr>
          <w:lang w:val="ru-RU"/>
        </w:rPr>
      </w:pPr>
      <w:bookmarkStart w:id="0" w:name="_Ref151129054"/>
      <w:r>
        <w:t>–</w:t>
      </w:r>
      <w:r w:rsidR="005359E6">
        <w:rPr>
          <w:lang w:val="ru-RU"/>
        </w:rPr>
        <w:t xml:space="preserve"> С</w:t>
      </w:r>
      <w:r w:rsidR="00474E9D" w:rsidRPr="00474E9D">
        <w:rPr>
          <w:lang w:val="ru-RU"/>
        </w:rPr>
        <w:t>труктура</w:t>
      </w:r>
      <w:r w:rsidR="00474E9D">
        <w:rPr>
          <w:lang w:val="ru-RU"/>
        </w:rPr>
        <w:t xml:space="preserve"> пакета</w:t>
      </w:r>
      <w:bookmarkEnd w:id="0"/>
    </w:p>
    <w:tbl>
      <w:tblPr>
        <w:tblW w:w="0" w:type="auto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46"/>
        <w:gridCol w:w="1712"/>
        <w:gridCol w:w="1712"/>
        <w:gridCol w:w="451"/>
        <w:gridCol w:w="1766"/>
        <w:gridCol w:w="2236"/>
      </w:tblGrid>
      <w:tr w:rsidR="008846CA" w:rsidRPr="00474E9D" w14:paraId="11693DA4" w14:textId="77777777" w:rsidTr="008846CA">
        <w:trPr>
          <w:cantSplit/>
          <w:trHeight w:val="454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7611F81" w14:textId="77011225" w:rsidR="008846CA" w:rsidRPr="00474E9D" w:rsidRDefault="008846CA" w:rsidP="00474E9D">
            <w:pPr>
              <w:pStyle w:val="af6"/>
              <w:jc w:val="center"/>
              <w:rPr>
                <w:lang w:val="en-US"/>
              </w:rPr>
            </w:pPr>
            <w:r>
              <w:t>Заголовок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4027693" w14:textId="01326872" w:rsidR="008846CA" w:rsidRPr="008846CA" w:rsidRDefault="00C2516B" w:rsidP="00474E9D">
            <w:pPr>
              <w:pStyle w:val="af6"/>
              <w:jc w:val="center"/>
            </w:pPr>
            <w:r>
              <w:t>Блок</w:t>
            </w:r>
            <w:r w:rsidR="008846CA">
              <w:t xml:space="preserve"> данных</w:t>
            </w:r>
            <w:r w:rsidR="008846CA">
              <w:rPr>
                <w:lang w:val="en-US"/>
              </w:rPr>
              <w:t xml:space="preserve"> </w:t>
            </w:r>
            <w:r w:rsidR="008846CA">
              <w:t>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7C1BD7E" w14:textId="364CAA16" w:rsidR="008846CA" w:rsidRPr="008846CA" w:rsidRDefault="00C2516B" w:rsidP="008846CA">
            <w:pPr>
              <w:pStyle w:val="af6"/>
              <w:jc w:val="center"/>
            </w:pPr>
            <w:r>
              <w:t>Блок</w:t>
            </w:r>
            <w:r w:rsidR="008846CA">
              <w:t xml:space="preserve"> данных</w:t>
            </w:r>
            <w:r w:rsidR="008846CA">
              <w:rPr>
                <w:lang w:val="en-US"/>
              </w:rPr>
              <w:t xml:space="preserve"> </w:t>
            </w:r>
            <w:r w:rsidR="008846CA">
              <w:t>2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EA8FB1D" w14:textId="12627F7E" w:rsidR="008846CA" w:rsidRPr="008846CA" w:rsidRDefault="008846CA" w:rsidP="008846CA">
            <w:pPr>
              <w:pStyle w:val="af6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3EF6AE2" w14:textId="5290C4F9" w:rsidR="008846CA" w:rsidRPr="008846CA" w:rsidRDefault="001D2DD7" w:rsidP="008846CA">
            <w:pPr>
              <w:pStyle w:val="af6"/>
              <w:jc w:val="center"/>
              <w:rPr>
                <w:lang w:val="en-US"/>
              </w:rPr>
            </w:pPr>
            <w:r>
              <w:t>Блок</w:t>
            </w:r>
            <w:r w:rsidR="008846CA">
              <w:t xml:space="preserve"> данных</w:t>
            </w:r>
            <w:r w:rsidR="008846CA">
              <w:rPr>
                <w:lang w:val="en-US"/>
              </w:rPr>
              <w:t xml:space="preserve"> N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20CA714C" w14:textId="1A21F637" w:rsidR="008846CA" w:rsidRPr="00474E9D" w:rsidRDefault="008846CA" w:rsidP="00474E9D">
            <w:pPr>
              <w:pStyle w:val="af6"/>
              <w:jc w:val="center"/>
            </w:pPr>
            <w:r>
              <w:t>Контрольная сумма</w:t>
            </w:r>
          </w:p>
        </w:tc>
      </w:tr>
    </w:tbl>
    <w:p w14:paraId="311ADB5B" w14:textId="6E5DFA5D" w:rsidR="00474E9D" w:rsidRPr="00DD6E43" w:rsidRDefault="00474E9D" w:rsidP="00474E9D">
      <w:pPr>
        <w:pStyle w:val="af9"/>
      </w:pPr>
    </w:p>
    <w:p w14:paraId="265AA67E" w14:textId="48424CF8" w:rsidR="00474E9D" w:rsidRDefault="00DD6E43" w:rsidP="00474E9D">
      <w:pPr>
        <w:pStyle w:val="af"/>
        <w:rPr>
          <w:rFonts w:cs="Times New Roman"/>
        </w:rPr>
      </w:pPr>
      <w:r>
        <w:t xml:space="preserve">Все </w:t>
      </w:r>
      <w:proofErr w:type="spellStart"/>
      <w:r>
        <w:t>многобайтовые</w:t>
      </w:r>
      <w:proofErr w:type="spellEnd"/>
      <w:r>
        <w:t xml:space="preserve"> числа представлены в виде </w:t>
      </w:r>
      <w:r>
        <w:rPr>
          <w:lang w:val="en-US"/>
        </w:rPr>
        <w:t>Little</w:t>
      </w:r>
      <w:r w:rsidRPr="00DD6E43">
        <w:t xml:space="preserve"> </w:t>
      </w:r>
      <w:r>
        <w:rPr>
          <w:lang w:val="en-US"/>
        </w:rPr>
        <w:t>Endian</w:t>
      </w:r>
      <w:r w:rsidRPr="00DD6E43">
        <w:t xml:space="preserve"> (</w:t>
      </w:r>
      <w:r>
        <w:t>первый байт младший</w:t>
      </w:r>
      <w:r w:rsidRPr="00DD6E43">
        <w:t>)</w:t>
      </w:r>
      <w:r>
        <w:t>.</w:t>
      </w:r>
      <w:r w:rsidR="001F0862">
        <w:t xml:space="preserve"> </w:t>
      </w:r>
      <w:r>
        <w:t xml:space="preserve">Контрольная сумма вычисляется по стандарту </w:t>
      </w:r>
      <w:r w:rsidRPr="00954045">
        <w:rPr>
          <w:rFonts w:cs="Times New Roman"/>
        </w:rPr>
        <w:t>CRC-16-IBM (</w:t>
      </w:r>
      <w:r w:rsidRPr="00954045">
        <w:rPr>
          <w:rFonts w:cs="Times New Roman"/>
          <w:lang w:val="en-US"/>
        </w:rPr>
        <w:t>Modbus</w:t>
      </w:r>
      <w:r w:rsidRPr="00954045">
        <w:rPr>
          <w:rFonts w:cs="Times New Roman"/>
        </w:rPr>
        <w:t xml:space="preserve"> </w:t>
      </w:r>
      <w:r w:rsidRPr="00954045">
        <w:rPr>
          <w:rFonts w:cs="Times New Roman"/>
          <w:lang w:val="en-US"/>
        </w:rPr>
        <w:t>RTU</w:t>
      </w:r>
      <w:r w:rsidRPr="00954045">
        <w:rPr>
          <w:rFonts w:cs="Times New Roman"/>
        </w:rPr>
        <w:t>), 2 байта</w:t>
      </w:r>
      <w:r>
        <w:rPr>
          <w:rFonts w:cs="Times New Roman"/>
        </w:rPr>
        <w:t xml:space="preserve"> по всему сообщению.</w:t>
      </w:r>
    </w:p>
    <w:p w14:paraId="07931E9E" w14:textId="0F4ADD75" w:rsidR="00DD6E43" w:rsidRDefault="00DD6E43" w:rsidP="00474E9D">
      <w:pPr>
        <w:pStyle w:val="af"/>
        <w:rPr>
          <w:rFonts w:cs="Times New Roman"/>
        </w:rPr>
      </w:pPr>
      <w:r>
        <w:rPr>
          <w:rFonts w:cs="Times New Roman"/>
        </w:rPr>
        <w:t>Структура заголовка</w:t>
      </w:r>
      <w:r w:rsidR="00E00E49">
        <w:rPr>
          <w:rFonts w:cs="Times New Roman"/>
        </w:rPr>
        <w:t xml:space="preserve"> приведен</w:t>
      </w:r>
      <w:r w:rsidR="00656E33">
        <w:rPr>
          <w:rFonts w:cs="Times New Roman"/>
        </w:rPr>
        <w:t>а</w:t>
      </w:r>
      <w:r w:rsidR="00E00E49">
        <w:rPr>
          <w:rFonts w:cs="Times New Roman"/>
        </w:rPr>
        <w:t xml:space="preserve"> в таблиц</w:t>
      </w:r>
      <w:r w:rsidR="00C50433">
        <w:rPr>
          <w:rFonts w:cs="Times New Roman"/>
        </w:rPr>
        <w:t>е</w:t>
      </w:r>
      <w:r w:rsidR="00E00E49">
        <w:rPr>
          <w:rFonts w:cs="Times New Roman"/>
        </w:rPr>
        <w:t xml:space="preserve"> </w:t>
      </w:r>
      <w:r w:rsidR="002335A0">
        <w:rPr>
          <w:rFonts w:cs="Times New Roman"/>
        </w:rPr>
        <w:t>(</w:t>
      </w:r>
      <w:r>
        <w:rPr>
          <w:rFonts w:cs="Times New Roman"/>
        </w:rPr>
        <w:t>таблица </w:t>
      </w:r>
      <w:r w:rsidR="007A5163">
        <w:rPr>
          <w:rFonts w:cs="Times New Roman"/>
        </w:rPr>
        <w:fldChar w:fldCharType="begin"/>
      </w:r>
      <w:r w:rsidR="007A5163">
        <w:rPr>
          <w:rFonts w:cs="Times New Roman"/>
        </w:rPr>
        <w:instrText xml:space="preserve"> REF _Ref151129063 \r \h \t </w:instrText>
      </w:r>
      <w:r w:rsidR="007A5163">
        <w:rPr>
          <w:rFonts w:cs="Times New Roman"/>
        </w:rPr>
      </w:r>
      <w:r w:rsidR="007A5163">
        <w:rPr>
          <w:rFonts w:cs="Times New Roman"/>
        </w:rPr>
        <w:fldChar w:fldCharType="separate"/>
      </w:r>
      <w:r w:rsidR="005955CC">
        <w:rPr>
          <w:rFonts w:cs="Times New Roman"/>
        </w:rPr>
        <w:t>2</w:t>
      </w:r>
      <w:r w:rsidR="007A5163">
        <w:rPr>
          <w:rFonts w:cs="Times New Roman"/>
        </w:rPr>
        <w:fldChar w:fldCharType="end"/>
      </w:r>
      <w:r w:rsidR="002335A0">
        <w:rPr>
          <w:rFonts w:cs="Times New Roman"/>
        </w:rPr>
        <w:t>)</w:t>
      </w:r>
      <w:r w:rsidR="00E00E49">
        <w:rPr>
          <w:rFonts w:cs="Times New Roman"/>
        </w:rPr>
        <w:t>.</w:t>
      </w:r>
    </w:p>
    <w:p w14:paraId="4D9065E7" w14:textId="537ED073" w:rsidR="002335A0" w:rsidRPr="002335A0" w:rsidRDefault="002335A0" w:rsidP="002335A0">
      <w:pPr>
        <w:pStyle w:val="a7"/>
        <w:rPr>
          <w:lang w:val="ru-RU"/>
        </w:rPr>
      </w:pPr>
      <w:bookmarkStart w:id="1" w:name="_Ref151129063"/>
      <w:r>
        <w:rPr>
          <w:lang w:val="ru-RU"/>
        </w:rPr>
        <w:t>– Структура</w:t>
      </w:r>
      <w:r w:rsidR="001F0440">
        <w:rPr>
          <w:lang w:val="ru-RU"/>
        </w:rPr>
        <w:t xml:space="preserve"> </w:t>
      </w:r>
      <w:r>
        <w:rPr>
          <w:lang w:val="ru-RU"/>
        </w:rPr>
        <w:t>заголовка</w:t>
      </w:r>
      <w:bookmarkEnd w:id="1"/>
    </w:p>
    <w:tbl>
      <w:tblPr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17"/>
        <w:gridCol w:w="851"/>
        <w:gridCol w:w="1340"/>
        <w:gridCol w:w="5819"/>
      </w:tblGrid>
      <w:tr w:rsidR="00DD6E43" w:rsidRPr="00474E9D" w14:paraId="64542E13" w14:textId="6B01F0BA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0FCF93B3" w14:textId="16ED6E66" w:rsidR="00DD6E43" w:rsidRPr="00474E9D" w:rsidRDefault="00DD6E43" w:rsidP="00DD6E43">
            <w:pPr>
              <w:pStyle w:val="af6"/>
              <w:jc w:val="center"/>
            </w:pPr>
            <w:r>
              <w:t>Диапазон</w:t>
            </w:r>
          </w:p>
        </w:tc>
        <w:tc>
          <w:tcPr>
            <w:tcW w:w="4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961E556" w14:textId="073C5390" w:rsidR="00DD6E43" w:rsidRPr="00474E9D" w:rsidRDefault="00DD6E43" w:rsidP="00DD6E43">
            <w:pPr>
              <w:pStyle w:val="af6"/>
              <w:jc w:val="center"/>
            </w:pPr>
            <w:r>
              <w:t>Тип</w:t>
            </w:r>
          </w:p>
        </w:tc>
        <w:tc>
          <w:tcPr>
            <w:tcW w:w="6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2BA7EDA2" w14:textId="6BD6438A" w:rsidR="00DD6E43" w:rsidRPr="00474E9D" w:rsidRDefault="00DD6E43" w:rsidP="00DD6E43">
            <w:pPr>
              <w:pStyle w:val="af6"/>
              <w:jc w:val="center"/>
            </w:pPr>
            <w:r>
              <w:t>Размер,</w:t>
            </w:r>
            <w:r>
              <w:br/>
              <w:t>байт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447D0D60" w14:textId="4A18913D" w:rsidR="00DD6E43" w:rsidRDefault="00DD6E43" w:rsidP="00652740">
            <w:pPr>
              <w:pStyle w:val="af6"/>
              <w:jc w:val="left"/>
            </w:pPr>
            <w:r>
              <w:t>Наименование</w:t>
            </w:r>
          </w:p>
        </w:tc>
      </w:tr>
      <w:tr w:rsidR="00DD6E43" w:rsidRPr="00474E9D" w14:paraId="558EA40D" w14:textId="77777777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189F9E7" w14:textId="4B11D846" w:rsidR="00DD6E43" w:rsidRPr="00DD6E43" w:rsidRDefault="00DD6E43" w:rsidP="00DD6E43">
            <w:pPr>
              <w:pStyle w:val="af6"/>
              <w:jc w:val="center"/>
              <w:rPr>
                <w:lang w:val="en-US"/>
              </w:rPr>
            </w:pPr>
            <w:r>
              <w:rPr>
                <w:lang w:val="en-US"/>
              </w:rPr>
              <w:t>[0…3]</w:t>
            </w:r>
          </w:p>
        </w:tc>
        <w:tc>
          <w:tcPr>
            <w:tcW w:w="4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544DE39" w14:textId="7330E790" w:rsidR="00DD6E43" w:rsidRPr="00DD6E43" w:rsidRDefault="00DD6E43" w:rsidP="00DD6E43">
            <w:pPr>
              <w:pStyle w:val="af6"/>
              <w:jc w:val="center"/>
              <w:rPr>
                <w:lang w:val="en-US"/>
              </w:rPr>
            </w:pPr>
            <w:r>
              <w:rPr>
                <w:lang w:val="en-US"/>
              </w:rPr>
              <w:t>u32</w:t>
            </w:r>
          </w:p>
        </w:tc>
        <w:tc>
          <w:tcPr>
            <w:tcW w:w="6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0E0DF93E" w14:textId="36306FA2" w:rsidR="00DD6E43" w:rsidRPr="00DD6E43" w:rsidRDefault="00DD6E43" w:rsidP="00DD6E43">
            <w:pPr>
              <w:pStyle w:val="af6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491F6C68" w14:textId="1354884E" w:rsidR="00DD6E43" w:rsidRPr="00C2516B" w:rsidRDefault="00DD6E43" w:rsidP="00652740">
            <w:pPr>
              <w:pStyle w:val="af6"/>
              <w:jc w:val="left"/>
            </w:pPr>
            <w:r>
              <w:t>Идентификатор протокола:</w:t>
            </w:r>
            <w:r w:rsidR="001D2DD7">
              <w:br/>
            </w:r>
            <w:r w:rsidRPr="00C2516B">
              <w:t>0</w:t>
            </w:r>
            <w:r>
              <w:rPr>
                <w:lang w:val="en-US"/>
              </w:rPr>
              <w:t>x</w:t>
            </w:r>
            <w:r w:rsidRPr="00C2516B">
              <w:t>41525541</w:t>
            </w:r>
            <w:r w:rsidR="00C2516B" w:rsidRPr="00C2516B">
              <w:t xml:space="preserve"> (‘</w:t>
            </w:r>
            <w:r w:rsidR="00C2516B">
              <w:rPr>
                <w:lang w:val="en-US"/>
              </w:rPr>
              <w:t>A</w:t>
            </w:r>
            <w:r w:rsidR="00C2516B" w:rsidRPr="00C2516B">
              <w:t>’, ‘</w:t>
            </w:r>
            <w:r w:rsidR="00C2516B">
              <w:rPr>
                <w:lang w:val="en-US"/>
              </w:rPr>
              <w:t>U</w:t>
            </w:r>
            <w:r w:rsidR="00C2516B" w:rsidRPr="00C2516B">
              <w:t>’, ‘</w:t>
            </w:r>
            <w:r w:rsidR="00C2516B">
              <w:rPr>
                <w:lang w:val="en-US"/>
              </w:rPr>
              <w:t>R</w:t>
            </w:r>
            <w:r w:rsidR="00C2516B" w:rsidRPr="00C2516B">
              <w:t>’</w:t>
            </w:r>
            <w:r w:rsidR="001D2DD7">
              <w:t xml:space="preserve">, </w:t>
            </w:r>
            <w:r w:rsidR="001D2DD7" w:rsidRPr="001D2DD7">
              <w:t>‘</w:t>
            </w:r>
            <w:r w:rsidR="001D2DD7">
              <w:rPr>
                <w:lang w:val="en-US"/>
              </w:rPr>
              <w:t>A</w:t>
            </w:r>
            <w:r w:rsidR="001D2DD7" w:rsidRPr="001D2DD7">
              <w:t>’</w:t>
            </w:r>
            <w:r w:rsidR="00C2516B" w:rsidRPr="00C2516B">
              <w:t>)</w:t>
            </w:r>
          </w:p>
        </w:tc>
      </w:tr>
      <w:tr w:rsidR="00DD6E43" w:rsidRPr="00474E9D" w14:paraId="520AC09B" w14:textId="77777777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4D361586" w14:textId="3905D35F" w:rsidR="00DD6E43" w:rsidRPr="00DD6E43" w:rsidRDefault="00DD6E43" w:rsidP="00DD6E43">
            <w:pPr>
              <w:pStyle w:val="af6"/>
              <w:jc w:val="center"/>
              <w:rPr>
                <w:lang w:val="en-US"/>
              </w:rPr>
            </w:pPr>
            <w:r>
              <w:rPr>
                <w:lang w:val="en-US"/>
              </w:rPr>
              <w:t>[4…</w:t>
            </w:r>
            <w:r w:rsidR="002335A0">
              <w:rPr>
                <w:lang w:val="en-US"/>
              </w:rPr>
              <w:t>7</w:t>
            </w:r>
            <w:r>
              <w:rPr>
                <w:lang w:val="en-US"/>
              </w:rPr>
              <w:t>]</w:t>
            </w:r>
          </w:p>
        </w:tc>
        <w:tc>
          <w:tcPr>
            <w:tcW w:w="4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EE49537" w14:textId="7B09CE80" w:rsidR="00DD6E43" w:rsidRDefault="00DD6E43" w:rsidP="00DD6E43">
            <w:pPr>
              <w:pStyle w:val="af6"/>
              <w:jc w:val="center"/>
            </w:pPr>
            <w:r>
              <w:rPr>
                <w:lang w:val="en-US"/>
              </w:rPr>
              <w:t>u32</w:t>
            </w:r>
          </w:p>
        </w:tc>
        <w:tc>
          <w:tcPr>
            <w:tcW w:w="6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123D292A" w14:textId="4243FAD0" w:rsidR="00DD6E43" w:rsidRDefault="00DD6E43" w:rsidP="00DD6E43">
            <w:pPr>
              <w:pStyle w:val="af6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4F60DCFD" w14:textId="6EB8A5CB" w:rsidR="00DD6E43" w:rsidRPr="00DD6E43" w:rsidRDefault="00DD6E43" w:rsidP="00652740">
            <w:pPr>
              <w:pStyle w:val="af6"/>
              <w:jc w:val="left"/>
            </w:pPr>
            <w:r>
              <w:t>Счетчик пакетов</w:t>
            </w:r>
          </w:p>
        </w:tc>
      </w:tr>
      <w:tr w:rsidR="002335A0" w:rsidRPr="00474E9D" w14:paraId="107BD757" w14:textId="77777777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27003AA" w14:textId="48C83678" w:rsidR="002335A0" w:rsidRPr="002335A0" w:rsidRDefault="002335A0" w:rsidP="002335A0">
            <w:pPr>
              <w:pStyle w:val="af6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8</w:t>
            </w:r>
            <w:r>
              <w:rPr>
                <w:lang w:val="en-US"/>
              </w:rPr>
              <w:t>…</w:t>
            </w:r>
            <w:r>
              <w:t>11</w:t>
            </w:r>
            <w:r>
              <w:rPr>
                <w:lang w:val="en-US"/>
              </w:rPr>
              <w:t>]</w:t>
            </w:r>
          </w:p>
        </w:tc>
        <w:tc>
          <w:tcPr>
            <w:tcW w:w="4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E4931CE" w14:textId="15CEA625" w:rsidR="002335A0" w:rsidRDefault="002335A0" w:rsidP="002335A0">
            <w:pPr>
              <w:pStyle w:val="af6"/>
              <w:jc w:val="center"/>
            </w:pPr>
            <w:r>
              <w:rPr>
                <w:lang w:val="en-US"/>
              </w:rPr>
              <w:t>u32</w:t>
            </w:r>
          </w:p>
        </w:tc>
        <w:tc>
          <w:tcPr>
            <w:tcW w:w="6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79086348" w14:textId="33C89D7A" w:rsidR="002335A0" w:rsidRDefault="002335A0" w:rsidP="002335A0">
            <w:pPr>
              <w:pStyle w:val="af6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51D5C1E2" w14:textId="16D57107" w:rsidR="002335A0" w:rsidRDefault="002335A0" w:rsidP="00652740">
            <w:pPr>
              <w:pStyle w:val="af6"/>
              <w:jc w:val="left"/>
            </w:pPr>
            <w:r w:rsidRPr="00954045">
              <w:rPr>
                <w:rFonts w:cs="Times New Roman"/>
                <w:lang w:val="en-US"/>
              </w:rPr>
              <w:t xml:space="preserve">UID </w:t>
            </w:r>
            <w:r w:rsidRPr="00954045">
              <w:rPr>
                <w:rFonts w:cs="Times New Roman"/>
              </w:rPr>
              <w:t>источника пакета</w:t>
            </w:r>
          </w:p>
        </w:tc>
      </w:tr>
      <w:tr w:rsidR="002335A0" w:rsidRPr="00474E9D" w14:paraId="2D434FAF" w14:textId="77777777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783DDB03" w14:textId="5E245529" w:rsidR="002335A0" w:rsidRDefault="002335A0" w:rsidP="002335A0">
            <w:pPr>
              <w:pStyle w:val="af6"/>
              <w:jc w:val="center"/>
            </w:pPr>
            <w:r>
              <w:rPr>
                <w:lang w:val="en-US"/>
              </w:rPr>
              <w:t>[</w:t>
            </w:r>
            <w:r>
              <w:t>12</w:t>
            </w:r>
            <w:r>
              <w:rPr>
                <w:lang w:val="en-US"/>
              </w:rPr>
              <w:t>…</w:t>
            </w:r>
            <w:r>
              <w:t>15</w:t>
            </w:r>
            <w:r>
              <w:rPr>
                <w:lang w:val="en-US"/>
              </w:rPr>
              <w:t>]</w:t>
            </w:r>
          </w:p>
        </w:tc>
        <w:tc>
          <w:tcPr>
            <w:tcW w:w="4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807F8FF" w14:textId="09C1D101" w:rsidR="002335A0" w:rsidRDefault="002335A0" w:rsidP="002335A0">
            <w:pPr>
              <w:pStyle w:val="af6"/>
              <w:jc w:val="center"/>
            </w:pPr>
            <w:r>
              <w:rPr>
                <w:lang w:val="en-US"/>
              </w:rPr>
              <w:t>u32</w:t>
            </w:r>
          </w:p>
        </w:tc>
        <w:tc>
          <w:tcPr>
            <w:tcW w:w="6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64E85907" w14:textId="6B7BD42D" w:rsidR="002335A0" w:rsidRDefault="002335A0" w:rsidP="002335A0">
            <w:pPr>
              <w:pStyle w:val="af6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40AC4E44" w14:textId="5B2A2ABD" w:rsidR="002335A0" w:rsidRDefault="002335A0" w:rsidP="00652740">
            <w:pPr>
              <w:pStyle w:val="af6"/>
              <w:jc w:val="left"/>
            </w:pPr>
            <w:r w:rsidRPr="00954045">
              <w:rPr>
                <w:rFonts w:cs="Times New Roman"/>
                <w:lang w:val="en-US"/>
              </w:rPr>
              <w:t>UID</w:t>
            </w:r>
            <w:r w:rsidRPr="00DD6BF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адресата</w:t>
            </w:r>
            <w:r w:rsidRPr="00954045">
              <w:rPr>
                <w:rFonts w:cs="Times New Roman"/>
              </w:rPr>
              <w:t xml:space="preserve"> пакета</w:t>
            </w:r>
            <w:r w:rsidR="00DD6BF7">
              <w:rPr>
                <w:rFonts w:cs="Times New Roman"/>
              </w:rPr>
              <w:t xml:space="preserve"> (равен нулю в случае широковещательного запроса)</w:t>
            </w:r>
          </w:p>
        </w:tc>
      </w:tr>
      <w:tr w:rsidR="008846CA" w:rsidRPr="00474E9D" w14:paraId="67083DBC" w14:textId="77777777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60942FFE" w14:textId="043B4F12" w:rsidR="008846CA" w:rsidRPr="00537ADD" w:rsidRDefault="00537ADD" w:rsidP="002335A0">
            <w:pPr>
              <w:pStyle w:val="af6"/>
              <w:jc w:val="center"/>
              <w:rPr>
                <w:lang w:val="en-US"/>
              </w:rPr>
            </w:pPr>
            <w:r>
              <w:rPr>
                <w:lang w:val="en-US"/>
              </w:rPr>
              <w:t>[16…17]</w:t>
            </w:r>
          </w:p>
        </w:tc>
        <w:tc>
          <w:tcPr>
            <w:tcW w:w="4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0021205" w14:textId="10295C9E" w:rsidR="008846CA" w:rsidRPr="00537ADD" w:rsidRDefault="00537ADD" w:rsidP="002335A0">
            <w:pPr>
              <w:pStyle w:val="af6"/>
              <w:jc w:val="center"/>
              <w:rPr>
                <w:lang w:val="en-US"/>
              </w:rPr>
            </w:pPr>
            <w:r>
              <w:rPr>
                <w:lang w:val="en-US"/>
              </w:rPr>
              <w:t>u16</w:t>
            </w:r>
          </w:p>
        </w:tc>
        <w:tc>
          <w:tcPr>
            <w:tcW w:w="6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5A7A0F20" w14:textId="64BBC555" w:rsidR="008846CA" w:rsidRPr="00537ADD" w:rsidRDefault="00537ADD" w:rsidP="002335A0">
            <w:pPr>
              <w:pStyle w:val="af6"/>
              <w:jc w:val="center"/>
            </w:pPr>
            <w:r>
              <w:t>2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17A31924" w14:textId="673FA6B5" w:rsidR="008846CA" w:rsidRPr="00537ADD" w:rsidRDefault="00537ADD" w:rsidP="00652740">
            <w:pPr>
              <w:pStyle w:val="af6"/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ID </w:t>
            </w:r>
            <w:r>
              <w:rPr>
                <w:rFonts w:cs="Times New Roman"/>
              </w:rPr>
              <w:t>запроса</w:t>
            </w:r>
            <w:r w:rsidR="005359E6">
              <w:rPr>
                <w:rFonts w:cs="Times New Roman"/>
              </w:rPr>
              <w:t>/ответа</w:t>
            </w:r>
            <w:r>
              <w:rPr>
                <w:rFonts w:cs="Times New Roman"/>
              </w:rPr>
              <w:t xml:space="preserve"> (функции)</w:t>
            </w:r>
          </w:p>
        </w:tc>
      </w:tr>
      <w:tr w:rsidR="00537ADD" w:rsidRPr="00474E9D" w14:paraId="573769B3" w14:textId="77777777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C2EDD41" w14:textId="1110D02A" w:rsidR="00537ADD" w:rsidRDefault="00537ADD" w:rsidP="00537ADD">
            <w:pPr>
              <w:pStyle w:val="af6"/>
              <w:jc w:val="center"/>
              <w:rPr>
                <w:lang w:val="en-US"/>
              </w:rPr>
            </w:pPr>
            <w:r>
              <w:rPr>
                <w:lang w:val="en-US"/>
              </w:rPr>
              <w:t>[18…19]</w:t>
            </w:r>
          </w:p>
        </w:tc>
        <w:tc>
          <w:tcPr>
            <w:tcW w:w="4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CEAFC7B" w14:textId="56F0A3D6" w:rsidR="00537ADD" w:rsidRDefault="00537ADD" w:rsidP="00537ADD">
            <w:pPr>
              <w:pStyle w:val="af6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t>16</w:t>
            </w:r>
          </w:p>
        </w:tc>
        <w:tc>
          <w:tcPr>
            <w:tcW w:w="6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2DE4A372" w14:textId="68CA2D4B" w:rsidR="00537ADD" w:rsidRDefault="00537ADD" w:rsidP="00537ADD">
            <w:pPr>
              <w:pStyle w:val="af6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375F1F10" w14:textId="38798DDD" w:rsidR="00537ADD" w:rsidRPr="008846CA" w:rsidRDefault="00537ADD" w:rsidP="00652740">
            <w:pPr>
              <w:pStyle w:val="af6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Общий размер </w:t>
            </w:r>
            <w:r w:rsidR="005359E6">
              <w:rPr>
                <w:rFonts w:cs="Times New Roman"/>
              </w:rPr>
              <w:t>блоков</w:t>
            </w:r>
            <w:r>
              <w:rPr>
                <w:rFonts w:cs="Times New Roman"/>
              </w:rPr>
              <w:t xml:space="preserve"> данных в байтах</w:t>
            </w:r>
          </w:p>
        </w:tc>
      </w:tr>
      <w:tr w:rsidR="00537ADD" w:rsidRPr="00474E9D" w14:paraId="49914441" w14:textId="77777777" w:rsidTr="002335A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49AAEDE" w14:textId="4F0D2F6A" w:rsidR="00537ADD" w:rsidRDefault="00537ADD" w:rsidP="00537ADD">
            <w:pPr>
              <w:pStyle w:val="af6"/>
              <w:jc w:val="center"/>
            </w:pPr>
          </w:p>
        </w:tc>
        <w:tc>
          <w:tcPr>
            <w:tcW w:w="4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D332EDF" w14:textId="47E0E706" w:rsidR="00537ADD" w:rsidRDefault="00537ADD" w:rsidP="00537ADD">
            <w:pPr>
              <w:pStyle w:val="af6"/>
              <w:jc w:val="center"/>
            </w:pPr>
          </w:p>
        </w:tc>
        <w:tc>
          <w:tcPr>
            <w:tcW w:w="69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0F9A1202" w14:textId="6F9FD071" w:rsidR="00537ADD" w:rsidRPr="002335A0" w:rsidRDefault="00537ADD" w:rsidP="00537ADD">
            <w:pPr>
              <w:pStyle w:val="af6"/>
              <w:jc w:val="center"/>
            </w:pPr>
            <w:r>
              <w:t>20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24B186E8" w14:textId="5A9B47DD" w:rsidR="00537ADD" w:rsidRDefault="00537ADD" w:rsidP="00537ADD">
            <w:pPr>
              <w:pStyle w:val="af6"/>
              <w:jc w:val="center"/>
            </w:pPr>
          </w:p>
        </w:tc>
      </w:tr>
    </w:tbl>
    <w:p w14:paraId="03829884" w14:textId="6AE79E75" w:rsidR="00DD6E43" w:rsidRDefault="00DD6E43" w:rsidP="002335A0">
      <w:pPr>
        <w:pStyle w:val="af9"/>
      </w:pPr>
    </w:p>
    <w:p w14:paraId="48BE3F1A" w14:textId="07F84D13" w:rsidR="001F0862" w:rsidRDefault="001F0862" w:rsidP="001F0862">
      <w:pPr>
        <w:pStyle w:val="af"/>
      </w:pPr>
      <w:bookmarkStart w:id="2" w:name="_Ref151129068"/>
      <w:r>
        <w:lastRenderedPageBreak/>
        <w:t>Счетчик пакетов формирует устройство, создающее сам пакет. Он инкрементируется при каждой отправке пакета.</w:t>
      </w:r>
    </w:p>
    <w:p w14:paraId="1C44FBF3" w14:textId="55DD1B87" w:rsidR="001F0862" w:rsidRDefault="001F0862" w:rsidP="001F0862">
      <w:pPr>
        <w:pStyle w:val="af"/>
      </w:pPr>
      <w:r>
        <w:rPr>
          <w:rFonts w:cs="Times New Roman"/>
          <w:lang w:val="en-US"/>
        </w:rPr>
        <w:t>ID</w:t>
      </w:r>
      <w:r w:rsidRPr="001F0862">
        <w:rPr>
          <w:rFonts w:cs="Times New Roman"/>
        </w:rPr>
        <w:t xml:space="preserve"> </w:t>
      </w:r>
      <w:r>
        <w:rPr>
          <w:rFonts w:cs="Times New Roman"/>
        </w:rPr>
        <w:t>запроса</w:t>
      </w:r>
      <w:r w:rsidR="005359E6">
        <w:rPr>
          <w:rFonts w:cs="Times New Roman"/>
        </w:rPr>
        <w:t>/ответа</w:t>
      </w:r>
      <w:r>
        <w:rPr>
          <w:rFonts w:cs="Times New Roman"/>
        </w:rPr>
        <w:t xml:space="preserve"> (функции) показывает назначение пакета в целом. Список</w:t>
      </w:r>
      <w:r w:rsidR="00440D2D">
        <w:rPr>
          <w:rFonts w:cs="Times New Roman"/>
        </w:rPr>
        <w:t xml:space="preserve"> общих</w:t>
      </w:r>
      <w:r>
        <w:rPr>
          <w:rFonts w:cs="Times New Roman"/>
        </w:rPr>
        <w:t xml:space="preserve"> запросов</w:t>
      </w:r>
      <w:r w:rsidR="00440D2D">
        <w:rPr>
          <w:rFonts w:cs="Times New Roman"/>
        </w:rPr>
        <w:t>/ответов для всех устройств</w:t>
      </w:r>
      <w:r>
        <w:rPr>
          <w:rFonts w:cs="Times New Roman"/>
        </w:rPr>
        <w:t xml:space="preserve"> приведен в таблице </w:t>
      </w:r>
      <w:r>
        <w:fldChar w:fldCharType="begin"/>
      </w:r>
      <w:r>
        <w:instrText xml:space="preserve"> REF _Ref151129131 \r \h \t </w:instrText>
      </w:r>
      <w:r>
        <w:fldChar w:fldCharType="separate"/>
      </w:r>
      <w:r w:rsidR="005955CC">
        <w:t>3</w:t>
      </w:r>
      <w:r>
        <w:fldChar w:fldCharType="end"/>
      </w:r>
      <w:r>
        <w:rPr>
          <w:rFonts w:cs="Times New Roman"/>
        </w:rPr>
        <w:t>.</w:t>
      </w:r>
    </w:p>
    <w:p w14:paraId="1D825B5E" w14:textId="77777777" w:rsidR="001F0862" w:rsidRPr="00DD6BF7" w:rsidRDefault="001F0862" w:rsidP="001F0862">
      <w:pPr>
        <w:pStyle w:val="a7"/>
        <w:rPr>
          <w:lang w:val="ru-RU"/>
        </w:rPr>
      </w:pPr>
      <w:bookmarkStart w:id="3" w:name="_Ref151129131"/>
      <w:r w:rsidRPr="00DD6BF7">
        <w:rPr>
          <w:lang w:val="ru-RU"/>
        </w:rPr>
        <w:t xml:space="preserve">– </w:t>
      </w:r>
      <w:r>
        <w:rPr>
          <w:lang w:val="ru-RU"/>
        </w:rPr>
        <w:t>Общие функции для всех подключаемых устройств</w:t>
      </w:r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405"/>
        <w:gridCol w:w="3685"/>
        <w:gridCol w:w="3537"/>
      </w:tblGrid>
      <w:tr w:rsidR="00656E33" w:rsidRPr="00724386" w14:paraId="07E39AEA" w14:textId="3AD734E1" w:rsidTr="005359E6">
        <w:trPr>
          <w:cantSplit/>
          <w:trHeight w:val="454"/>
        </w:trPr>
        <w:tc>
          <w:tcPr>
            <w:tcW w:w="1249" w:type="pct"/>
            <w:vAlign w:val="center"/>
          </w:tcPr>
          <w:p w14:paraId="2CF7E091" w14:textId="5C095250" w:rsidR="00656E33" w:rsidRPr="005359E6" w:rsidRDefault="00656E33" w:rsidP="00C2516B">
            <w:pPr>
              <w:pStyle w:val="af6"/>
            </w:pPr>
            <w:r>
              <w:rPr>
                <w:lang w:val="en-US"/>
              </w:rPr>
              <w:t xml:space="preserve">ID </w:t>
            </w:r>
            <w:r>
              <w:t>запроса</w:t>
            </w:r>
            <w:r w:rsidR="005359E6">
              <w:t xml:space="preserve"> </w:t>
            </w:r>
            <w:r w:rsidR="005359E6">
              <w:rPr>
                <w:lang w:val="en-US"/>
              </w:rPr>
              <w:t>/</w:t>
            </w:r>
            <w:r w:rsidR="005359E6">
              <w:t xml:space="preserve"> ответа</w:t>
            </w:r>
          </w:p>
        </w:tc>
        <w:tc>
          <w:tcPr>
            <w:tcW w:w="1914" w:type="pct"/>
            <w:vAlign w:val="center"/>
            <w:hideMark/>
          </w:tcPr>
          <w:p w14:paraId="3C6EF617" w14:textId="77777777" w:rsidR="00656E33" w:rsidRPr="00724386" w:rsidRDefault="00656E33" w:rsidP="00C2516B">
            <w:pPr>
              <w:pStyle w:val="af6"/>
            </w:pPr>
            <w:r>
              <w:t>Наименование</w:t>
            </w:r>
          </w:p>
        </w:tc>
        <w:tc>
          <w:tcPr>
            <w:tcW w:w="1837" w:type="pct"/>
            <w:vAlign w:val="center"/>
          </w:tcPr>
          <w:p w14:paraId="6D14781F" w14:textId="1DB8CF9F" w:rsidR="00656E33" w:rsidRPr="00656E33" w:rsidRDefault="00656E33" w:rsidP="00656E33">
            <w:pPr>
              <w:pStyle w:val="af6"/>
              <w:jc w:val="left"/>
            </w:pPr>
            <w:r>
              <w:t>Адресат пак</w:t>
            </w:r>
            <w:r w:rsidR="00E24259">
              <w:t>е</w:t>
            </w:r>
            <w:r>
              <w:t>та</w:t>
            </w:r>
          </w:p>
        </w:tc>
      </w:tr>
      <w:tr w:rsidR="00656E33" w:rsidRPr="00724386" w14:paraId="58FCB536" w14:textId="45513C0A" w:rsidTr="005359E6">
        <w:trPr>
          <w:cantSplit/>
          <w:trHeight w:val="454"/>
        </w:trPr>
        <w:tc>
          <w:tcPr>
            <w:tcW w:w="1249" w:type="pct"/>
            <w:vAlign w:val="center"/>
          </w:tcPr>
          <w:p w14:paraId="41BAAC38" w14:textId="530E71A8" w:rsidR="00656E33" w:rsidRPr="00656E33" w:rsidRDefault="00656E33" w:rsidP="00C2516B">
            <w:pPr>
              <w:pStyle w:val="af6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x0001</w:t>
            </w:r>
          </w:p>
        </w:tc>
        <w:tc>
          <w:tcPr>
            <w:tcW w:w="1914" w:type="pct"/>
            <w:vAlign w:val="center"/>
            <w:hideMark/>
          </w:tcPr>
          <w:p w14:paraId="316DB670" w14:textId="57C2D990" w:rsidR="00656E33" w:rsidRPr="00724386" w:rsidRDefault="00656E33" w:rsidP="00C2516B">
            <w:pPr>
              <w:pStyle w:val="af6"/>
            </w:pPr>
            <w:r>
              <w:t>Кто тут?</w:t>
            </w:r>
          </w:p>
        </w:tc>
        <w:tc>
          <w:tcPr>
            <w:tcW w:w="1837" w:type="pct"/>
            <w:vAlign w:val="center"/>
          </w:tcPr>
          <w:p w14:paraId="5879325C" w14:textId="0737B672" w:rsidR="00656E33" w:rsidRDefault="00656E33" w:rsidP="00656E33">
            <w:pPr>
              <w:pStyle w:val="af6"/>
              <w:jc w:val="left"/>
            </w:pPr>
            <w:r>
              <w:t>Все устройства</w:t>
            </w:r>
          </w:p>
        </w:tc>
      </w:tr>
      <w:tr w:rsidR="00C2516B" w:rsidRPr="00724386" w14:paraId="5386918E" w14:textId="77777777" w:rsidTr="005359E6">
        <w:trPr>
          <w:cantSplit/>
          <w:trHeight w:val="454"/>
        </w:trPr>
        <w:tc>
          <w:tcPr>
            <w:tcW w:w="1249" w:type="pct"/>
            <w:vAlign w:val="center"/>
          </w:tcPr>
          <w:p w14:paraId="297ED737" w14:textId="14C52E2C" w:rsidR="00C2516B" w:rsidRPr="00C2516B" w:rsidRDefault="00C2516B" w:rsidP="00C2516B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0x0002</w:t>
            </w:r>
          </w:p>
        </w:tc>
        <w:tc>
          <w:tcPr>
            <w:tcW w:w="1914" w:type="pct"/>
            <w:vAlign w:val="center"/>
          </w:tcPr>
          <w:p w14:paraId="02132EDA" w14:textId="6C561FBC" w:rsidR="00C2516B" w:rsidRPr="00C2516B" w:rsidRDefault="00C2516B" w:rsidP="00C2516B">
            <w:pPr>
              <w:pStyle w:val="af6"/>
            </w:pPr>
            <w:r>
              <w:t>Ответ</w:t>
            </w:r>
            <w:r w:rsidR="005359E6">
              <w:t xml:space="preserve"> на запрос «Кто тут?»</w:t>
            </w:r>
          </w:p>
        </w:tc>
        <w:tc>
          <w:tcPr>
            <w:tcW w:w="1837" w:type="pct"/>
            <w:vAlign w:val="center"/>
          </w:tcPr>
          <w:p w14:paraId="34F91AD1" w14:textId="6C713B5A" w:rsidR="00C2516B" w:rsidRDefault="005359E6" w:rsidP="00656E33">
            <w:pPr>
              <w:pStyle w:val="af6"/>
              <w:jc w:val="left"/>
            </w:pPr>
            <w:r>
              <w:t>Хост</w:t>
            </w:r>
          </w:p>
        </w:tc>
      </w:tr>
      <w:tr w:rsidR="00656E33" w:rsidRPr="00724386" w14:paraId="1AC827C6" w14:textId="3C8DCE63" w:rsidTr="005359E6">
        <w:trPr>
          <w:cantSplit/>
          <w:trHeight w:val="454"/>
        </w:trPr>
        <w:tc>
          <w:tcPr>
            <w:tcW w:w="1249" w:type="pct"/>
            <w:vAlign w:val="center"/>
          </w:tcPr>
          <w:p w14:paraId="71C0C03E" w14:textId="0262F989" w:rsidR="00656E33" w:rsidRPr="00656E33" w:rsidRDefault="00656E33" w:rsidP="00C2516B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0x000</w:t>
            </w:r>
            <w:r w:rsidR="00C2516B">
              <w:rPr>
                <w:lang w:val="en-US"/>
              </w:rPr>
              <w:t>3</w:t>
            </w:r>
          </w:p>
        </w:tc>
        <w:tc>
          <w:tcPr>
            <w:tcW w:w="1914" w:type="pct"/>
            <w:vAlign w:val="center"/>
            <w:hideMark/>
          </w:tcPr>
          <w:p w14:paraId="0A9BEC62" w14:textId="1483BBA4" w:rsidR="00656E33" w:rsidRPr="00724386" w:rsidRDefault="00656E33" w:rsidP="00C2516B">
            <w:pPr>
              <w:pStyle w:val="af6"/>
            </w:pPr>
            <w:del w:id="4" w:author="Артем Анатольевич" w:date="2023-11-23T16:03:00Z">
              <w:r w:rsidDel="00BA11AD">
                <w:delText xml:space="preserve">Текущее </w:delText>
              </w:r>
            </w:del>
            <w:ins w:id="5" w:author="Артем Анатольевич" w:date="2023-11-23T16:03:00Z">
              <w:r w:rsidR="00BA11AD">
                <w:t>С</w:t>
              </w:r>
            </w:ins>
            <w:del w:id="6" w:author="Артем Анатольевич" w:date="2023-11-23T16:03:00Z">
              <w:r w:rsidDel="00BA11AD">
                <w:delText>с</w:delText>
              </w:r>
            </w:del>
            <w:r>
              <w:t xml:space="preserve">остояние </w:t>
            </w:r>
          </w:p>
        </w:tc>
        <w:tc>
          <w:tcPr>
            <w:tcW w:w="1837" w:type="pct"/>
            <w:vAlign w:val="center"/>
          </w:tcPr>
          <w:p w14:paraId="27337313" w14:textId="746750E4" w:rsidR="00656E33" w:rsidRDefault="00656E33" w:rsidP="00656E33">
            <w:pPr>
              <w:pStyle w:val="af6"/>
              <w:jc w:val="left"/>
            </w:pPr>
            <w:r>
              <w:t>Все устройства за исключением расширителей</w:t>
            </w:r>
          </w:p>
        </w:tc>
      </w:tr>
      <w:tr w:rsidR="00C2516B" w:rsidRPr="00724386" w14:paraId="55AD19E1" w14:textId="77777777" w:rsidTr="005359E6">
        <w:trPr>
          <w:cantSplit/>
          <w:trHeight w:val="454"/>
        </w:trPr>
        <w:tc>
          <w:tcPr>
            <w:tcW w:w="1249" w:type="pct"/>
            <w:vAlign w:val="center"/>
          </w:tcPr>
          <w:p w14:paraId="4799D9D9" w14:textId="3E4900A5" w:rsidR="00C2516B" w:rsidRDefault="00C2516B" w:rsidP="00C2516B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0x0004</w:t>
            </w:r>
          </w:p>
        </w:tc>
        <w:tc>
          <w:tcPr>
            <w:tcW w:w="1914" w:type="pct"/>
            <w:vAlign w:val="center"/>
          </w:tcPr>
          <w:p w14:paraId="7447255B" w14:textId="57EF1F01" w:rsidR="00C2516B" w:rsidRDefault="005359E6" w:rsidP="00C2516B">
            <w:pPr>
              <w:pStyle w:val="af6"/>
            </w:pPr>
            <w:r>
              <w:t>Ответ</w:t>
            </w:r>
            <w:del w:id="7" w:author="Артем Анатольевич" w:date="2023-11-23T15:57:00Z">
              <w:r w:rsidDel="00BA11AD">
                <w:delText>а</w:delText>
              </w:r>
            </w:del>
            <w:r>
              <w:t xml:space="preserve"> на запрос «</w:t>
            </w:r>
            <w:del w:id="8" w:author="Артем Анатольевич" w:date="2023-11-23T16:03:00Z">
              <w:r w:rsidDel="00BA11AD">
                <w:delText>Текущее с</w:delText>
              </w:r>
            </w:del>
            <w:ins w:id="9" w:author="Артем Анатольевич" w:date="2023-11-23T16:03:00Z">
              <w:r w:rsidR="00BA11AD">
                <w:t>С</w:t>
              </w:r>
            </w:ins>
            <w:r>
              <w:t>остояние»</w:t>
            </w:r>
          </w:p>
        </w:tc>
        <w:tc>
          <w:tcPr>
            <w:tcW w:w="1837" w:type="pct"/>
            <w:vAlign w:val="center"/>
          </w:tcPr>
          <w:p w14:paraId="687117DB" w14:textId="55C9C7BF" w:rsidR="00C2516B" w:rsidRDefault="005359E6" w:rsidP="00656E33">
            <w:pPr>
              <w:pStyle w:val="af6"/>
              <w:jc w:val="left"/>
            </w:pPr>
            <w:r>
              <w:t>Хост</w:t>
            </w:r>
          </w:p>
        </w:tc>
      </w:tr>
      <w:tr w:rsidR="00B70F6F" w:rsidRPr="00724386" w14:paraId="10DE3C7C" w14:textId="77777777" w:rsidTr="005359E6">
        <w:trPr>
          <w:cantSplit/>
          <w:trHeight w:val="454"/>
          <w:ins w:id="10" w:author="Артем Анатольевич" w:date="2023-11-22T09:56:00Z"/>
        </w:trPr>
        <w:tc>
          <w:tcPr>
            <w:tcW w:w="1249" w:type="pct"/>
            <w:vAlign w:val="center"/>
          </w:tcPr>
          <w:p w14:paraId="79DCB322" w14:textId="1639226F" w:rsidR="00B70F6F" w:rsidRPr="00B70F6F" w:rsidRDefault="00B70F6F" w:rsidP="00C2516B">
            <w:pPr>
              <w:pStyle w:val="af6"/>
              <w:rPr>
                <w:ins w:id="11" w:author="Артем Анатольевич" w:date="2023-11-22T09:56:00Z"/>
                <w:lang w:val="en-US"/>
              </w:rPr>
            </w:pPr>
            <w:ins w:id="12" w:author="Артем Анатольевич" w:date="2023-11-22T09:56:00Z">
              <w:r>
                <w:rPr>
                  <w:lang w:val="en-US"/>
                </w:rPr>
                <w:t>0x0005</w:t>
              </w:r>
            </w:ins>
          </w:p>
        </w:tc>
        <w:tc>
          <w:tcPr>
            <w:tcW w:w="1914" w:type="pct"/>
            <w:vAlign w:val="center"/>
          </w:tcPr>
          <w:p w14:paraId="22D1125E" w14:textId="177ADF5B" w:rsidR="00B70F6F" w:rsidRPr="00B70F6F" w:rsidRDefault="00B70F6F" w:rsidP="00C2516B">
            <w:pPr>
              <w:pStyle w:val="af6"/>
              <w:rPr>
                <w:ins w:id="13" w:author="Артем Анатольевич" w:date="2023-11-22T09:56:00Z"/>
              </w:rPr>
            </w:pPr>
            <w:ins w:id="14" w:author="Артем Анатольевич" w:date="2023-11-22T09:56:00Z">
              <w:r>
                <w:t>Запись</w:t>
              </w:r>
            </w:ins>
          </w:p>
        </w:tc>
        <w:tc>
          <w:tcPr>
            <w:tcW w:w="1837" w:type="pct"/>
            <w:vAlign w:val="center"/>
          </w:tcPr>
          <w:p w14:paraId="49BA7318" w14:textId="318E61FE" w:rsidR="00B70F6F" w:rsidRPr="009462E3" w:rsidRDefault="00B70F6F" w:rsidP="00656E33">
            <w:pPr>
              <w:pStyle w:val="af6"/>
              <w:jc w:val="left"/>
              <w:rPr>
                <w:ins w:id="15" w:author="Артем Анатольевич" w:date="2023-11-22T09:56:00Z"/>
                <w:lang w:val="en-US"/>
              </w:rPr>
            </w:pPr>
          </w:p>
        </w:tc>
      </w:tr>
      <w:tr w:rsidR="00B70F6F" w:rsidRPr="00724386" w14:paraId="4C36B6B4" w14:textId="77777777" w:rsidTr="005359E6">
        <w:trPr>
          <w:cantSplit/>
          <w:trHeight w:val="454"/>
          <w:ins w:id="16" w:author="Артем Анатольевич" w:date="2023-11-22T09:56:00Z"/>
        </w:trPr>
        <w:tc>
          <w:tcPr>
            <w:tcW w:w="1249" w:type="pct"/>
            <w:vAlign w:val="center"/>
          </w:tcPr>
          <w:p w14:paraId="128FFC5D" w14:textId="25650FBB" w:rsidR="00B70F6F" w:rsidRPr="00B70F6F" w:rsidRDefault="00B70F6F" w:rsidP="00C2516B">
            <w:pPr>
              <w:pStyle w:val="af6"/>
              <w:rPr>
                <w:ins w:id="17" w:author="Артем Анатольевич" w:date="2023-11-22T09:56:00Z"/>
                <w:lang w:val="en-US"/>
              </w:rPr>
            </w:pPr>
            <w:ins w:id="18" w:author="Артем Анатольевич" w:date="2023-11-22T09:57:00Z">
              <w:r>
                <w:t>0</w:t>
              </w:r>
              <w:r>
                <w:rPr>
                  <w:lang w:val="en-US"/>
                </w:rPr>
                <w:t>x0006</w:t>
              </w:r>
            </w:ins>
          </w:p>
        </w:tc>
        <w:tc>
          <w:tcPr>
            <w:tcW w:w="1914" w:type="pct"/>
            <w:vAlign w:val="center"/>
          </w:tcPr>
          <w:p w14:paraId="38D13D7F" w14:textId="1CC23A7A" w:rsidR="00B70F6F" w:rsidRPr="00B70F6F" w:rsidRDefault="00B70F6F" w:rsidP="00C2516B">
            <w:pPr>
              <w:pStyle w:val="af6"/>
              <w:rPr>
                <w:ins w:id="19" w:author="Артем Анатольевич" w:date="2023-11-22T09:56:00Z"/>
              </w:rPr>
            </w:pPr>
            <w:ins w:id="20" w:author="Артем Анатольевич" w:date="2023-11-22T09:57:00Z">
              <w:r>
                <w:t>Ответ на запрос «Запись»</w:t>
              </w:r>
            </w:ins>
          </w:p>
        </w:tc>
        <w:tc>
          <w:tcPr>
            <w:tcW w:w="1837" w:type="pct"/>
            <w:vAlign w:val="center"/>
          </w:tcPr>
          <w:p w14:paraId="4E311670" w14:textId="3E5211AF" w:rsidR="00B70F6F" w:rsidRPr="00B70F6F" w:rsidRDefault="00B70F6F" w:rsidP="00656E33">
            <w:pPr>
              <w:pStyle w:val="af6"/>
              <w:jc w:val="left"/>
              <w:rPr>
                <w:ins w:id="21" w:author="Артем Анатольевич" w:date="2023-11-22T09:56:00Z"/>
                <w:rPrChange w:id="22" w:author="Артем Анатольевич" w:date="2023-11-22T09:57:00Z">
                  <w:rPr>
                    <w:ins w:id="23" w:author="Артем Анатольевич" w:date="2023-11-22T09:56:00Z"/>
                    <w:lang w:val="en-US"/>
                  </w:rPr>
                </w:rPrChange>
              </w:rPr>
            </w:pPr>
          </w:p>
        </w:tc>
      </w:tr>
      <w:tr w:rsidR="00B70F6F" w:rsidRPr="00724386" w14:paraId="493416DA" w14:textId="77777777" w:rsidTr="005359E6">
        <w:trPr>
          <w:cantSplit/>
          <w:trHeight w:val="454"/>
          <w:ins w:id="24" w:author="Артем Анатольевич" w:date="2023-11-22T09:56:00Z"/>
        </w:trPr>
        <w:tc>
          <w:tcPr>
            <w:tcW w:w="1249" w:type="pct"/>
            <w:vAlign w:val="center"/>
          </w:tcPr>
          <w:p w14:paraId="0342184F" w14:textId="611FF88D" w:rsidR="00B70F6F" w:rsidRPr="00B70F6F" w:rsidRDefault="00B70F6F" w:rsidP="00C2516B">
            <w:pPr>
              <w:pStyle w:val="af6"/>
              <w:rPr>
                <w:ins w:id="25" w:author="Артем Анатольевич" w:date="2023-11-22T09:56:00Z"/>
                <w:lang w:val="en-US"/>
              </w:rPr>
            </w:pPr>
            <w:ins w:id="26" w:author="Артем Анатольевич" w:date="2023-11-22T09:57:00Z">
              <w:r>
                <w:t>0</w:t>
              </w:r>
              <w:r>
                <w:rPr>
                  <w:lang w:val="en-US"/>
                </w:rPr>
                <w:t>x0007</w:t>
              </w:r>
            </w:ins>
          </w:p>
        </w:tc>
        <w:tc>
          <w:tcPr>
            <w:tcW w:w="1914" w:type="pct"/>
            <w:vAlign w:val="center"/>
          </w:tcPr>
          <w:p w14:paraId="19AB45D9" w14:textId="6DEB3E00" w:rsidR="00B70F6F" w:rsidRDefault="00B70F6F" w:rsidP="00C2516B">
            <w:pPr>
              <w:pStyle w:val="af6"/>
              <w:rPr>
                <w:ins w:id="27" w:author="Артем Анатольевич" w:date="2023-11-22T09:56:00Z"/>
              </w:rPr>
            </w:pPr>
            <w:ins w:id="28" w:author="Артем Анатольевич" w:date="2023-11-22T09:57:00Z">
              <w:r>
                <w:t>Чтение данных</w:t>
              </w:r>
            </w:ins>
          </w:p>
        </w:tc>
        <w:tc>
          <w:tcPr>
            <w:tcW w:w="1837" w:type="pct"/>
            <w:vAlign w:val="center"/>
          </w:tcPr>
          <w:p w14:paraId="5AA363AF" w14:textId="6D7D3A31" w:rsidR="00B70F6F" w:rsidRPr="00B70F6F" w:rsidRDefault="00B70F6F" w:rsidP="00656E33">
            <w:pPr>
              <w:pStyle w:val="af6"/>
              <w:jc w:val="left"/>
              <w:rPr>
                <w:ins w:id="29" w:author="Артем Анатольевич" w:date="2023-11-22T09:56:00Z"/>
                <w:rPrChange w:id="30" w:author="Артем Анатольевич" w:date="2023-11-22T09:57:00Z">
                  <w:rPr>
                    <w:ins w:id="31" w:author="Артем Анатольевич" w:date="2023-11-22T09:56:00Z"/>
                    <w:lang w:val="en-US"/>
                  </w:rPr>
                </w:rPrChange>
              </w:rPr>
            </w:pPr>
          </w:p>
        </w:tc>
      </w:tr>
      <w:tr w:rsidR="00B70F6F" w:rsidRPr="00724386" w14:paraId="53A704E4" w14:textId="77777777" w:rsidTr="005359E6">
        <w:trPr>
          <w:cantSplit/>
          <w:trHeight w:val="454"/>
          <w:ins w:id="32" w:author="Артем Анатольевич" w:date="2023-11-22T09:56:00Z"/>
        </w:trPr>
        <w:tc>
          <w:tcPr>
            <w:tcW w:w="1249" w:type="pct"/>
            <w:vAlign w:val="center"/>
          </w:tcPr>
          <w:p w14:paraId="4F1E9B78" w14:textId="2DDA2075" w:rsidR="00B70F6F" w:rsidRPr="00B70F6F" w:rsidRDefault="00B70F6F" w:rsidP="00C2516B">
            <w:pPr>
              <w:pStyle w:val="af6"/>
              <w:rPr>
                <w:ins w:id="33" w:author="Артем Анатольевич" w:date="2023-11-22T09:56:00Z"/>
                <w:lang w:val="en-US"/>
              </w:rPr>
            </w:pPr>
            <w:ins w:id="34" w:author="Артем Анатольевич" w:date="2023-11-22T09:57:00Z">
              <w:r>
                <w:rPr>
                  <w:lang w:val="en-US"/>
                </w:rPr>
                <w:t>0x0008</w:t>
              </w:r>
            </w:ins>
          </w:p>
        </w:tc>
        <w:tc>
          <w:tcPr>
            <w:tcW w:w="1914" w:type="pct"/>
            <w:vAlign w:val="center"/>
          </w:tcPr>
          <w:p w14:paraId="643F2CBF" w14:textId="624A2120" w:rsidR="00B70F6F" w:rsidRDefault="00B70F6F" w:rsidP="00C2516B">
            <w:pPr>
              <w:pStyle w:val="af6"/>
              <w:rPr>
                <w:ins w:id="35" w:author="Артем Анатольевич" w:date="2023-11-22T09:56:00Z"/>
              </w:rPr>
            </w:pPr>
            <w:ins w:id="36" w:author="Артем Анатольевич" w:date="2023-11-22T09:57:00Z">
              <w:r>
                <w:t xml:space="preserve">Ответ </w:t>
              </w:r>
            </w:ins>
            <w:ins w:id="37" w:author="Артем Анатольевич" w:date="2023-11-22T09:58:00Z">
              <w:r>
                <w:t>на запрос «Чтение»</w:t>
              </w:r>
            </w:ins>
          </w:p>
        </w:tc>
        <w:tc>
          <w:tcPr>
            <w:tcW w:w="1837" w:type="pct"/>
            <w:vAlign w:val="center"/>
          </w:tcPr>
          <w:p w14:paraId="66A499A4" w14:textId="77777777" w:rsidR="00B70F6F" w:rsidRPr="00B70F6F" w:rsidRDefault="00B70F6F" w:rsidP="00656E33">
            <w:pPr>
              <w:pStyle w:val="af6"/>
              <w:jc w:val="left"/>
              <w:rPr>
                <w:ins w:id="38" w:author="Артем Анатольевич" w:date="2023-11-22T09:56:00Z"/>
                <w:rPrChange w:id="39" w:author="Артем Анатольевич" w:date="2023-11-22T09:57:00Z">
                  <w:rPr>
                    <w:ins w:id="40" w:author="Артем Анатольевич" w:date="2023-11-22T09:56:00Z"/>
                    <w:lang w:val="en-US"/>
                  </w:rPr>
                </w:rPrChange>
              </w:rPr>
            </w:pPr>
          </w:p>
        </w:tc>
      </w:tr>
      <w:tr w:rsidR="00656E33" w:rsidRPr="00724386" w14:paraId="6AE88892" w14:textId="77777777" w:rsidTr="005359E6">
        <w:trPr>
          <w:cantSplit/>
          <w:trHeight w:val="454"/>
        </w:trPr>
        <w:tc>
          <w:tcPr>
            <w:tcW w:w="1249" w:type="pct"/>
            <w:vAlign w:val="center"/>
          </w:tcPr>
          <w:p w14:paraId="0400892B" w14:textId="0059ADAB" w:rsidR="00656E33" w:rsidRPr="005359E6" w:rsidRDefault="005359E6" w:rsidP="00C2516B">
            <w:pPr>
              <w:pStyle w:val="af6"/>
            </w:pPr>
            <w:del w:id="41" w:author="Артем Анатольевич" w:date="2023-11-22T09:58:00Z">
              <w:r w:rsidDel="00B70F6F">
                <w:rPr>
                  <w:lang w:val="en-US"/>
                </w:rPr>
                <w:delText>0x000</w:delText>
              </w:r>
              <w:r w:rsidDel="00B70F6F">
                <w:delText xml:space="preserve">5 </w:delText>
              </w:r>
            </w:del>
            <w:ins w:id="42" w:author="Артем Анатольевич" w:date="2023-11-22T09:58:00Z">
              <w:r w:rsidR="00B70F6F">
                <w:rPr>
                  <w:lang w:val="en-US"/>
                </w:rPr>
                <w:t>0x000</w:t>
              </w:r>
              <w:r w:rsidR="00B70F6F">
                <w:t xml:space="preserve">9 </w:t>
              </w:r>
            </w:ins>
            <w:r>
              <w:t xml:space="preserve">- </w:t>
            </w:r>
            <w:r>
              <w:rPr>
                <w:lang w:val="en-US"/>
              </w:rPr>
              <w:t>0x0010</w:t>
            </w:r>
          </w:p>
        </w:tc>
        <w:tc>
          <w:tcPr>
            <w:tcW w:w="1914" w:type="pct"/>
            <w:vAlign w:val="center"/>
          </w:tcPr>
          <w:p w14:paraId="239ADA4A" w14:textId="72670B9D" w:rsidR="00656E33" w:rsidRPr="005359E6" w:rsidRDefault="005359E6" w:rsidP="00C2516B">
            <w:pPr>
              <w:pStyle w:val="af6"/>
            </w:pPr>
            <w:r>
              <w:t>Зарезервировано</w:t>
            </w:r>
          </w:p>
        </w:tc>
        <w:tc>
          <w:tcPr>
            <w:tcW w:w="1837" w:type="pct"/>
            <w:vAlign w:val="center"/>
          </w:tcPr>
          <w:p w14:paraId="06B50E0C" w14:textId="64AC28D0" w:rsidR="00656E33" w:rsidRPr="00656E33" w:rsidRDefault="00656E33" w:rsidP="00656E33">
            <w:pPr>
              <w:pStyle w:val="af6"/>
              <w:jc w:val="left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0BAA84F0" w14:textId="77777777" w:rsidR="001F0862" w:rsidRPr="00724386" w:rsidRDefault="001F0862" w:rsidP="001F0862">
      <w:pPr>
        <w:pStyle w:val="af9"/>
      </w:pPr>
    </w:p>
    <w:p w14:paraId="1CB30EA1" w14:textId="5F3290D3" w:rsidR="001F0862" w:rsidRDefault="00656E33" w:rsidP="001F0862">
      <w:pPr>
        <w:pStyle w:val="af"/>
      </w:pPr>
      <w:r>
        <w:t xml:space="preserve">Общий размер </w:t>
      </w:r>
      <w:r w:rsidR="005359E6">
        <w:t>блоков</w:t>
      </w:r>
      <w:r>
        <w:t xml:space="preserve"> данных считается без учета контрольной суммы. Если общий размер </w:t>
      </w:r>
      <w:r w:rsidR="005359E6">
        <w:t>блоков</w:t>
      </w:r>
      <w:r>
        <w:t xml:space="preserve"> данных равен нулю, то </w:t>
      </w:r>
      <w:r w:rsidR="005359E6">
        <w:t>блоков</w:t>
      </w:r>
      <w:r>
        <w:t xml:space="preserve"> данных в запросе/ответе нет.</w:t>
      </w:r>
    </w:p>
    <w:p w14:paraId="5E8D4F50" w14:textId="4286A8BB" w:rsidR="00C50433" w:rsidRPr="00656E33" w:rsidRDefault="00C50433" w:rsidP="001F0862">
      <w:pPr>
        <w:pStyle w:val="af"/>
      </w:pPr>
      <w:r>
        <w:t xml:space="preserve">Структура </w:t>
      </w:r>
      <w:r w:rsidR="001D2DD7">
        <w:t>блока</w:t>
      </w:r>
      <w:r>
        <w:t xml:space="preserve"> данных приведена в таблице </w:t>
      </w:r>
      <w:r>
        <w:fldChar w:fldCharType="begin"/>
      </w:r>
      <w:r>
        <w:instrText xml:space="preserve"> REF _Ref151419523 \n \h \t </w:instrText>
      </w:r>
      <w:r>
        <w:fldChar w:fldCharType="separate"/>
      </w:r>
      <w:r w:rsidR="005955CC">
        <w:t>4</w:t>
      </w:r>
      <w:r>
        <w:fldChar w:fldCharType="end"/>
      </w:r>
      <w:r>
        <w:t>.</w:t>
      </w:r>
    </w:p>
    <w:p w14:paraId="349A8B21" w14:textId="6FDE0220" w:rsidR="001F0440" w:rsidRPr="002335A0" w:rsidRDefault="00C50433" w:rsidP="001F0440">
      <w:pPr>
        <w:pStyle w:val="a7"/>
        <w:rPr>
          <w:lang w:val="ru-RU"/>
        </w:rPr>
      </w:pPr>
      <w:bookmarkStart w:id="43" w:name="_Ref151419523"/>
      <w:r>
        <w:rPr>
          <w:lang w:val="ru-RU"/>
        </w:rPr>
        <w:t xml:space="preserve">– </w:t>
      </w:r>
      <w:r w:rsidR="00537ADD">
        <w:rPr>
          <w:lang w:val="ru-RU"/>
        </w:rPr>
        <w:t xml:space="preserve">Структура </w:t>
      </w:r>
      <w:r w:rsidR="00C2516B">
        <w:rPr>
          <w:lang w:val="ru-RU"/>
        </w:rPr>
        <w:t>блока</w:t>
      </w:r>
      <w:r w:rsidR="001F0440">
        <w:rPr>
          <w:lang w:val="ru-RU"/>
        </w:rPr>
        <w:t xml:space="preserve"> данных</w:t>
      </w:r>
      <w:bookmarkEnd w:id="2"/>
      <w:bookmarkEnd w:id="43"/>
    </w:p>
    <w:tbl>
      <w:tblPr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17"/>
        <w:gridCol w:w="1072"/>
        <w:gridCol w:w="1119"/>
        <w:gridCol w:w="5819"/>
      </w:tblGrid>
      <w:tr w:rsidR="001F0440" w:rsidRPr="00474E9D" w14:paraId="0A0C3C1F" w14:textId="77777777" w:rsidTr="00652740">
        <w:trPr>
          <w:cantSplit/>
          <w:trHeight w:val="454"/>
          <w:tblHeader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27D84E5A" w14:textId="77777777" w:rsidR="001F0440" w:rsidRPr="00474E9D" w:rsidRDefault="001F0440" w:rsidP="00C2516B">
            <w:pPr>
              <w:pStyle w:val="af6"/>
              <w:jc w:val="center"/>
            </w:pPr>
            <w:r>
              <w:t>Диапазон</w:t>
            </w:r>
          </w:p>
        </w:tc>
        <w:tc>
          <w:tcPr>
            <w:tcW w:w="5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042929C" w14:textId="77777777" w:rsidR="001F0440" w:rsidRPr="00474E9D" w:rsidRDefault="001F0440" w:rsidP="00C2516B">
            <w:pPr>
              <w:pStyle w:val="af6"/>
              <w:jc w:val="center"/>
            </w:pPr>
            <w:r>
              <w:t>Тип</w:t>
            </w:r>
          </w:p>
        </w:tc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04FF4231" w14:textId="77777777" w:rsidR="001F0440" w:rsidRPr="00474E9D" w:rsidRDefault="001F0440" w:rsidP="00C2516B">
            <w:pPr>
              <w:pStyle w:val="af6"/>
              <w:jc w:val="center"/>
            </w:pPr>
            <w:r>
              <w:t>Размер,</w:t>
            </w:r>
            <w:r>
              <w:br/>
              <w:t>байт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4F9B0B45" w14:textId="77777777" w:rsidR="001F0440" w:rsidRDefault="001F0440" w:rsidP="00652740">
            <w:pPr>
              <w:pStyle w:val="af6"/>
              <w:jc w:val="left"/>
            </w:pPr>
            <w:r>
              <w:t>Наименование</w:t>
            </w:r>
          </w:p>
        </w:tc>
      </w:tr>
      <w:tr w:rsidR="001F0440" w:rsidRPr="00474E9D" w14:paraId="2E9F488A" w14:textId="77777777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26B33E0" w14:textId="76AC0ADA" w:rsidR="001F0440" w:rsidRPr="00DD6E43" w:rsidRDefault="001F0440" w:rsidP="00C2516B">
            <w:pPr>
              <w:pStyle w:val="af6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0</w:t>
            </w:r>
            <w:r>
              <w:rPr>
                <w:lang w:val="en-US"/>
              </w:rPr>
              <w:t>]</w:t>
            </w:r>
          </w:p>
        </w:tc>
        <w:tc>
          <w:tcPr>
            <w:tcW w:w="5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5B1DE36" w14:textId="1063274D" w:rsidR="001F0440" w:rsidRPr="001F0440" w:rsidRDefault="001F0440" w:rsidP="00C2516B">
            <w:pPr>
              <w:pStyle w:val="af6"/>
              <w:jc w:val="center"/>
            </w:pPr>
            <w:r>
              <w:rPr>
                <w:lang w:val="en-US"/>
              </w:rPr>
              <w:t>u</w:t>
            </w:r>
            <w:r>
              <w:t>8</w:t>
            </w:r>
          </w:p>
        </w:tc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03A67C30" w14:textId="2A0776AA" w:rsidR="001F0440" w:rsidRPr="00DD6E43" w:rsidRDefault="001F0440" w:rsidP="00C2516B">
            <w:pPr>
              <w:pStyle w:val="af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24F6E441" w14:textId="203C3DA8" w:rsidR="001F0440" w:rsidRPr="001F0440" w:rsidRDefault="001F0440" w:rsidP="00652740">
            <w:pPr>
              <w:pStyle w:val="af6"/>
              <w:jc w:val="left"/>
            </w:pPr>
            <w:r>
              <w:rPr>
                <w:lang w:val="en-US"/>
              </w:rPr>
              <w:t>ID</w:t>
            </w:r>
            <w:r w:rsidRPr="00537ADD">
              <w:t xml:space="preserve"> </w:t>
            </w:r>
            <w:r w:rsidR="005359E6">
              <w:t>блока</w:t>
            </w:r>
            <w:r w:rsidR="00537ADD">
              <w:t xml:space="preserve"> данных</w:t>
            </w:r>
          </w:p>
        </w:tc>
      </w:tr>
      <w:tr w:rsidR="001F0440" w:rsidRPr="00474E9D" w14:paraId="4C8DD4FE" w14:textId="77777777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FAE8F14" w14:textId="1FD129B6" w:rsidR="001F0440" w:rsidRPr="00DD6E43" w:rsidRDefault="001F0440" w:rsidP="00C2516B">
            <w:pPr>
              <w:pStyle w:val="af6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  <w:tc>
          <w:tcPr>
            <w:tcW w:w="5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6B3CDE7" w14:textId="2DB06A84" w:rsidR="001F0440" w:rsidRPr="001F0440" w:rsidRDefault="001F0440" w:rsidP="00C2516B">
            <w:pPr>
              <w:pStyle w:val="af6"/>
              <w:jc w:val="center"/>
            </w:pPr>
            <w:r>
              <w:rPr>
                <w:lang w:val="en-US"/>
              </w:rPr>
              <w:t>u</w:t>
            </w:r>
            <w:r>
              <w:t>8</w:t>
            </w:r>
          </w:p>
        </w:tc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4AEEF660" w14:textId="7E21BD69" w:rsidR="001F0440" w:rsidRPr="001F0440" w:rsidRDefault="001F0440" w:rsidP="00C2516B">
            <w:pPr>
              <w:pStyle w:val="af6"/>
              <w:jc w:val="center"/>
            </w:pPr>
            <w:r>
              <w:t>1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4C6EAA73" w14:textId="594A06EB" w:rsidR="001F0440" w:rsidRPr="00DD6E43" w:rsidRDefault="00724386" w:rsidP="00652740">
            <w:pPr>
              <w:pStyle w:val="af6"/>
              <w:jc w:val="left"/>
            </w:pPr>
            <w:r>
              <w:rPr>
                <w:lang w:val="en-US"/>
              </w:rPr>
              <w:t xml:space="preserve">ID </w:t>
            </w:r>
            <w:r>
              <w:t>т</w:t>
            </w:r>
            <w:r w:rsidR="001F0440">
              <w:t>ип</w:t>
            </w:r>
            <w:r>
              <w:t>а</w:t>
            </w:r>
            <w:r w:rsidR="001F0440">
              <w:t xml:space="preserve"> данных</w:t>
            </w:r>
          </w:p>
        </w:tc>
      </w:tr>
      <w:tr w:rsidR="001F0440" w:rsidRPr="00474E9D" w14:paraId="08FA4856" w14:textId="77777777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7830FE98" w14:textId="33E04635" w:rsidR="001F0440" w:rsidRPr="002335A0" w:rsidRDefault="001F0440" w:rsidP="00C2516B">
            <w:pPr>
              <w:pStyle w:val="af6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E00E49">
              <w:t>2</w:t>
            </w:r>
            <w:r>
              <w:rPr>
                <w:lang w:val="en-US"/>
              </w:rPr>
              <w:t>…</w:t>
            </w:r>
            <w:r w:rsidR="00E00E49">
              <w:t>3</w:t>
            </w:r>
            <w:r>
              <w:rPr>
                <w:lang w:val="en-US"/>
              </w:rPr>
              <w:t>]</w:t>
            </w:r>
          </w:p>
        </w:tc>
        <w:tc>
          <w:tcPr>
            <w:tcW w:w="5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AA403C2" w14:textId="4D960917" w:rsidR="001F0440" w:rsidRPr="00E00E49" w:rsidRDefault="001F0440" w:rsidP="00C2516B">
            <w:pPr>
              <w:pStyle w:val="af6"/>
              <w:jc w:val="center"/>
            </w:pPr>
            <w:r>
              <w:rPr>
                <w:lang w:val="en-US"/>
              </w:rPr>
              <w:t>u</w:t>
            </w:r>
            <w:r w:rsidR="00E00E49">
              <w:t>16</w:t>
            </w:r>
          </w:p>
        </w:tc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5130EABD" w14:textId="5342853F" w:rsidR="001F0440" w:rsidRDefault="00E00E49" w:rsidP="00C2516B">
            <w:pPr>
              <w:pStyle w:val="af6"/>
              <w:jc w:val="center"/>
            </w:pPr>
            <w:r>
              <w:t>2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5CAA3684" w14:textId="78DB0D2B" w:rsidR="001F0440" w:rsidRPr="00537ADD" w:rsidRDefault="00E00E49" w:rsidP="00652740">
            <w:pPr>
              <w:pStyle w:val="af6"/>
              <w:jc w:val="left"/>
            </w:pPr>
            <w:r>
              <w:rPr>
                <w:rFonts w:cs="Times New Roman"/>
              </w:rPr>
              <w:t>Размер данных</w:t>
            </w:r>
            <w:r w:rsidRPr="00537ADD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n</w:t>
            </w:r>
            <w:r w:rsidRPr="00537ADD">
              <w:rPr>
                <w:rFonts w:cs="Times New Roman"/>
              </w:rPr>
              <w:t>)</w:t>
            </w:r>
            <w:r w:rsidR="00537ADD">
              <w:rPr>
                <w:rFonts w:cs="Times New Roman"/>
              </w:rPr>
              <w:t xml:space="preserve"> в байтах</w:t>
            </w:r>
          </w:p>
        </w:tc>
      </w:tr>
      <w:tr w:rsidR="001F0440" w:rsidRPr="00474E9D" w14:paraId="1865E346" w14:textId="77777777" w:rsidTr="00652740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4B5D1AE" w14:textId="4F1DEA73" w:rsidR="001F0440" w:rsidRDefault="001F0440" w:rsidP="00C2516B">
            <w:pPr>
              <w:pStyle w:val="af6"/>
              <w:jc w:val="center"/>
            </w:pPr>
            <w:r>
              <w:rPr>
                <w:lang w:val="en-US"/>
              </w:rPr>
              <w:t>[</w:t>
            </w:r>
            <w:r w:rsidR="00E00E49">
              <w:t>4</w:t>
            </w:r>
            <w:r>
              <w:rPr>
                <w:lang w:val="en-US"/>
              </w:rPr>
              <w:t>…</w:t>
            </w:r>
            <w:r w:rsidR="00E00E49">
              <w:t>4 + </w:t>
            </w:r>
            <w:r w:rsidR="00E00E49" w:rsidRPr="00DD6BF7">
              <w:rPr>
                <w:i/>
                <w:iCs/>
              </w:rPr>
              <w:t>n</w:t>
            </w:r>
            <w:r w:rsidR="00E00E49">
              <w:t> – </w:t>
            </w:r>
            <w:r w:rsidR="00E00E49">
              <w:rPr>
                <w:lang w:val="en-US"/>
              </w:rPr>
              <w:t>1</w:t>
            </w:r>
            <w:r>
              <w:rPr>
                <w:lang w:val="en-US"/>
              </w:rPr>
              <w:t>]</w:t>
            </w:r>
          </w:p>
        </w:tc>
        <w:tc>
          <w:tcPr>
            <w:tcW w:w="5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E39A9CC" w14:textId="296139E6" w:rsidR="001F0440" w:rsidRPr="001F0862" w:rsidRDefault="001F0862" w:rsidP="00C2516B">
            <w:pPr>
              <w:pStyle w:val="af6"/>
              <w:jc w:val="center"/>
            </w:pPr>
            <w:r>
              <w:t>-</w:t>
            </w:r>
          </w:p>
        </w:tc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1533C9AF" w14:textId="3E7C5F99" w:rsidR="001F0440" w:rsidRDefault="00E00E49" w:rsidP="00C2516B">
            <w:pPr>
              <w:pStyle w:val="af6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7ECCF87E" w14:textId="2E96537A" w:rsidR="001F0440" w:rsidRPr="00C50433" w:rsidRDefault="00C50433" w:rsidP="00652740">
            <w:pPr>
              <w:pStyle w:val="af6"/>
              <w:jc w:val="left"/>
            </w:pPr>
            <w:r>
              <w:t>Данные</w:t>
            </w:r>
          </w:p>
        </w:tc>
      </w:tr>
      <w:tr w:rsidR="001F0440" w:rsidRPr="00474E9D" w14:paraId="6768DE84" w14:textId="77777777" w:rsidTr="001F0862">
        <w:trPr>
          <w:cantSplit/>
          <w:trHeight w:val="454"/>
        </w:trPr>
        <w:tc>
          <w:tcPr>
            <w:tcW w:w="8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23622DC" w14:textId="77777777" w:rsidR="001F0440" w:rsidRDefault="001F0440" w:rsidP="00C2516B">
            <w:pPr>
              <w:pStyle w:val="af6"/>
              <w:jc w:val="center"/>
            </w:pPr>
          </w:p>
        </w:tc>
        <w:tc>
          <w:tcPr>
            <w:tcW w:w="5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1E42938" w14:textId="77777777" w:rsidR="001F0440" w:rsidRDefault="001F0440" w:rsidP="00C2516B">
            <w:pPr>
              <w:pStyle w:val="af6"/>
              <w:jc w:val="center"/>
            </w:pPr>
          </w:p>
        </w:tc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290DEDE9" w14:textId="37381105" w:rsidR="001F0440" w:rsidRPr="00E00E49" w:rsidRDefault="00E00E49" w:rsidP="00C2516B">
            <w:pPr>
              <w:pStyle w:val="af6"/>
              <w:jc w:val="center"/>
              <w:rPr>
                <w:lang w:val="en-US"/>
              </w:rPr>
            </w:pPr>
            <w:r w:rsidRPr="00DD6BF7">
              <w:rPr>
                <w:i/>
                <w:iCs/>
                <w:lang w:val="en-US"/>
              </w:rPr>
              <w:t>n</w:t>
            </w:r>
            <w:r>
              <w:t> </w:t>
            </w:r>
            <w:r>
              <w:rPr>
                <w:lang w:val="en-US"/>
              </w:rPr>
              <w:t>+</w:t>
            </w:r>
            <w:r>
              <w:t> </w:t>
            </w:r>
            <w:r>
              <w:rPr>
                <w:lang w:val="en-US"/>
              </w:rPr>
              <w:t>4</w:t>
            </w:r>
          </w:p>
        </w:tc>
        <w:tc>
          <w:tcPr>
            <w:tcW w:w="30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166CCFB4" w14:textId="1220CAEB" w:rsidR="001F0440" w:rsidRDefault="001F0440" w:rsidP="00C2516B">
            <w:pPr>
              <w:pStyle w:val="af6"/>
              <w:jc w:val="center"/>
            </w:pPr>
          </w:p>
        </w:tc>
      </w:tr>
    </w:tbl>
    <w:p w14:paraId="3D2D5BA6" w14:textId="77777777" w:rsidR="001F0440" w:rsidRDefault="001F0440" w:rsidP="001F0440">
      <w:pPr>
        <w:pStyle w:val="af9"/>
      </w:pPr>
    </w:p>
    <w:p w14:paraId="1798E8E7" w14:textId="3D6478D9" w:rsidR="00AE297C" w:rsidRPr="005359E6" w:rsidRDefault="00C50433" w:rsidP="00DD6BF7">
      <w:pPr>
        <w:pStyle w:val="af"/>
      </w:pPr>
      <w:r>
        <w:rPr>
          <w:lang w:val="en-US"/>
        </w:rPr>
        <w:lastRenderedPageBreak/>
        <w:t>ID</w:t>
      </w:r>
      <w:r w:rsidRPr="00C50433">
        <w:t xml:space="preserve"> </w:t>
      </w:r>
      <w:r w:rsidR="005359E6">
        <w:t>блока</w:t>
      </w:r>
      <w:r>
        <w:t xml:space="preserve"> данных показывает что </w:t>
      </w:r>
      <w:r w:rsidR="005359E6">
        <w:t>именно за</w:t>
      </w:r>
      <w:r>
        <w:t xml:space="preserve"> данные находятся в пакете</w:t>
      </w:r>
      <w:r w:rsidR="00AE297C">
        <w:t xml:space="preserve"> (таблица </w:t>
      </w:r>
      <w:r w:rsidR="00363E8D">
        <w:fldChar w:fldCharType="begin"/>
      </w:r>
      <w:r w:rsidR="00363E8D">
        <w:instrText xml:space="preserve"> REF _Ref151420653 \n \h \t </w:instrText>
      </w:r>
      <w:r w:rsidR="00363E8D">
        <w:fldChar w:fldCharType="separate"/>
      </w:r>
      <w:r w:rsidR="005955CC">
        <w:t>5</w:t>
      </w:r>
      <w:r w:rsidR="00363E8D">
        <w:fldChar w:fldCharType="end"/>
      </w:r>
      <w:r w:rsidR="00AE297C">
        <w:t>).</w:t>
      </w:r>
      <w:r w:rsidR="005359E6">
        <w:t xml:space="preserve"> </w:t>
      </w:r>
      <w:r w:rsidR="00BF3535">
        <w:t xml:space="preserve">Зарезервированными </w:t>
      </w:r>
      <w:r w:rsidR="00BF3535">
        <w:rPr>
          <w:lang w:val="en-US"/>
        </w:rPr>
        <w:t>ID</w:t>
      </w:r>
      <w:r w:rsidR="00BF3535" w:rsidRPr="00537ADD">
        <w:t xml:space="preserve"> </w:t>
      </w:r>
      <w:r w:rsidR="00BF3535">
        <w:t xml:space="preserve">блока данных </w:t>
      </w:r>
      <w:r w:rsidR="005359E6">
        <w:t>для всех устройств являются: тип устройства и мас</w:t>
      </w:r>
      <w:r w:rsidR="00BF3535">
        <w:t>с</w:t>
      </w:r>
      <w:r w:rsidR="005359E6">
        <w:t>ив ретрансляторов</w:t>
      </w:r>
      <w:r w:rsidR="00BF3535">
        <w:t xml:space="preserve"> (таблица </w:t>
      </w:r>
      <w:r w:rsidR="00BF3535">
        <w:fldChar w:fldCharType="begin"/>
      </w:r>
      <w:r w:rsidR="00BF3535">
        <w:instrText xml:space="preserve"> REF _Ref151420653 \n \h \t </w:instrText>
      </w:r>
      <w:r w:rsidR="00BF3535">
        <w:fldChar w:fldCharType="separate"/>
      </w:r>
      <w:r w:rsidR="00BF3535">
        <w:t>5</w:t>
      </w:r>
      <w:r w:rsidR="00BF3535">
        <w:fldChar w:fldCharType="end"/>
      </w:r>
      <w:r w:rsidR="00BF3535">
        <w:t>).</w:t>
      </w:r>
    </w:p>
    <w:p w14:paraId="602BB75D" w14:textId="5BAB3AB4" w:rsidR="00AE297C" w:rsidRPr="00DD6BF7" w:rsidRDefault="00AE297C" w:rsidP="00AE297C">
      <w:pPr>
        <w:pStyle w:val="a7"/>
        <w:rPr>
          <w:lang w:val="ru-RU"/>
        </w:rPr>
      </w:pPr>
      <w:bookmarkStart w:id="44" w:name="_Ref151420653"/>
      <w:r w:rsidRPr="00DD6BF7">
        <w:rPr>
          <w:lang w:val="ru-RU"/>
        </w:rPr>
        <w:t xml:space="preserve">– </w:t>
      </w:r>
      <w:r w:rsidR="00BF3535">
        <w:rPr>
          <w:lang w:val="ru-RU"/>
        </w:rPr>
        <w:t xml:space="preserve">Зарезервированные </w:t>
      </w:r>
      <w:r w:rsidR="002946BA">
        <w:t>ID</w:t>
      </w:r>
      <w:r w:rsidR="002946BA">
        <w:rPr>
          <w:lang w:val="ru-RU"/>
        </w:rPr>
        <w:t xml:space="preserve"> </w:t>
      </w:r>
      <w:r w:rsidR="00BF3535">
        <w:rPr>
          <w:lang w:val="ru-RU"/>
        </w:rPr>
        <w:t>блок</w:t>
      </w:r>
      <w:r w:rsidR="002946BA">
        <w:rPr>
          <w:lang w:val="ru-RU"/>
        </w:rPr>
        <w:t>ов</w:t>
      </w:r>
      <w:r w:rsidR="00363E8D">
        <w:rPr>
          <w:lang w:val="ru-RU"/>
        </w:rPr>
        <w:t xml:space="preserve"> данных</w:t>
      </w:r>
      <w:bookmarkEnd w:id="44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122"/>
        <w:gridCol w:w="3685"/>
        <w:gridCol w:w="3827"/>
      </w:tblGrid>
      <w:tr w:rsidR="00E24259" w:rsidRPr="00724386" w14:paraId="185A73AF" w14:textId="09BD4078" w:rsidTr="00E24259">
        <w:trPr>
          <w:cantSplit/>
          <w:trHeight w:val="454"/>
          <w:tblHeader/>
        </w:trPr>
        <w:tc>
          <w:tcPr>
            <w:tcW w:w="2122" w:type="dxa"/>
            <w:vAlign w:val="center"/>
          </w:tcPr>
          <w:p w14:paraId="082655A3" w14:textId="47EA48D0" w:rsidR="00E24259" w:rsidRPr="00724386" w:rsidRDefault="00E24259" w:rsidP="005359E6">
            <w:pPr>
              <w:pStyle w:val="af6"/>
              <w:jc w:val="left"/>
            </w:pPr>
            <w:r>
              <w:rPr>
                <w:lang w:val="en-US"/>
              </w:rPr>
              <w:t>ID</w:t>
            </w:r>
            <w:r w:rsidRPr="00537ADD">
              <w:t xml:space="preserve"> </w:t>
            </w:r>
            <w:r>
              <w:t>блока данных</w:t>
            </w:r>
          </w:p>
        </w:tc>
        <w:tc>
          <w:tcPr>
            <w:tcW w:w="3685" w:type="dxa"/>
            <w:vAlign w:val="center"/>
            <w:hideMark/>
          </w:tcPr>
          <w:p w14:paraId="41B00271" w14:textId="439F0257" w:rsidR="00E24259" w:rsidRPr="00724386" w:rsidRDefault="00E24259" w:rsidP="00C2516B">
            <w:pPr>
              <w:pStyle w:val="af6"/>
              <w:jc w:val="left"/>
            </w:pPr>
            <w:r>
              <w:t>Содержание блока</w:t>
            </w:r>
          </w:p>
        </w:tc>
        <w:tc>
          <w:tcPr>
            <w:tcW w:w="3827" w:type="dxa"/>
          </w:tcPr>
          <w:p w14:paraId="3C5EF8F6" w14:textId="5AD3ABA2" w:rsidR="00E24259" w:rsidRDefault="00E24259" w:rsidP="00C2516B">
            <w:pPr>
              <w:pStyle w:val="af6"/>
              <w:jc w:val="left"/>
            </w:pPr>
            <w:r>
              <w:t>Тип данных</w:t>
            </w:r>
          </w:p>
        </w:tc>
      </w:tr>
      <w:tr w:rsidR="00E24259" w:rsidRPr="00724386" w14:paraId="7A9C50E3" w14:textId="2281C624" w:rsidTr="00E24259">
        <w:trPr>
          <w:cantSplit/>
          <w:trHeight w:val="454"/>
        </w:trPr>
        <w:tc>
          <w:tcPr>
            <w:tcW w:w="2122" w:type="dxa"/>
            <w:vAlign w:val="center"/>
          </w:tcPr>
          <w:p w14:paraId="6114B0C0" w14:textId="73FC674F" w:rsidR="00E24259" w:rsidRPr="00AE297C" w:rsidRDefault="00E24259" w:rsidP="00C2516B">
            <w:pPr>
              <w:pStyle w:val="af6"/>
              <w:jc w:val="left"/>
              <w:rPr>
                <w:lang w:val="en-US"/>
              </w:rPr>
            </w:pPr>
            <w:r>
              <w:t>0x01</w:t>
            </w:r>
          </w:p>
        </w:tc>
        <w:tc>
          <w:tcPr>
            <w:tcW w:w="3685" w:type="dxa"/>
            <w:vAlign w:val="center"/>
          </w:tcPr>
          <w:p w14:paraId="71CDAE15" w14:textId="2C267B8C" w:rsidR="00E24259" w:rsidRPr="00F319B9" w:rsidRDefault="00E24259" w:rsidP="00E24259">
            <w:pPr>
              <w:pStyle w:val="af6"/>
              <w:jc w:val="left"/>
            </w:pPr>
            <w:r>
              <w:rPr>
                <w:rFonts w:cs="Times New Roman"/>
                <w:lang w:val="en-US"/>
              </w:rPr>
              <w:t xml:space="preserve">ID </w:t>
            </w:r>
            <w:del w:id="45" w:author="Артем Анатольевич" w:date="2023-11-23T18:23:00Z">
              <w:r w:rsidDel="000A274B">
                <w:rPr>
                  <w:rFonts w:cs="Times New Roman"/>
                </w:rPr>
                <w:delText xml:space="preserve">датчика </w:delText>
              </w:r>
            </w:del>
            <w:ins w:id="46" w:author="Артем Анатольевич" w:date="2023-11-23T18:23:00Z">
              <w:r w:rsidR="000A274B">
                <w:rPr>
                  <w:rFonts w:cs="Times New Roman"/>
                </w:rPr>
                <w:t xml:space="preserve">устройства </w:t>
              </w:r>
            </w:ins>
            <w:r>
              <w:rPr>
                <w:rFonts w:cs="Times New Roman"/>
              </w:rPr>
              <w:t>(т</w:t>
            </w:r>
            <w:r>
              <w:t>ип</w:t>
            </w:r>
            <w:del w:id="47" w:author="Артем Анатольевич" w:date="2023-11-23T18:23:00Z">
              <w:r w:rsidDel="000A274B">
                <w:delText xml:space="preserve"> датчика</w:delText>
              </w:r>
            </w:del>
            <w:r>
              <w:rPr>
                <w:rFonts w:cs="Times New Roman"/>
              </w:rPr>
              <w:t>)</w:t>
            </w:r>
          </w:p>
        </w:tc>
        <w:tc>
          <w:tcPr>
            <w:tcW w:w="3827" w:type="dxa"/>
            <w:vAlign w:val="center"/>
          </w:tcPr>
          <w:p w14:paraId="679B2592" w14:textId="34B03B78" w:rsidR="00E24259" w:rsidRPr="00E24259" w:rsidRDefault="00E24259" w:rsidP="00E24259">
            <w:pPr>
              <w:pStyle w:val="af6"/>
              <w:jc w:val="left"/>
              <w:rPr>
                <w:rFonts w:cs="Times New Roman"/>
              </w:rPr>
            </w:pPr>
            <w:r>
              <w:rPr>
                <w:lang w:val="en-US"/>
              </w:rPr>
              <w:t>u32</w:t>
            </w:r>
            <w:r>
              <w:t xml:space="preserve"> (6)</w:t>
            </w:r>
          </w:p>
        </w:tc>
      </w:tr>
      <w:tr w:rsidR="00E24259" w:rsidRPr="00724386" w14:paraId="1C4BFAEC" w14:textId="45FD51B8" w:rsidTr="00E24259">
        <w:trPr>
          <w:cantSplit/>
          <w:trHeight w:val="454"/>
        </w:trPr>
        <w:tc>
          <w:tcPr>
            <w:tcW w:w="2122" w:type="dxa"/>
            <w:vAlign w:val="center"/>
          </w:tcPr>
          <w:p w14:paraId="59D81F02" w14:textId="35A43446" w:rsidR="00E24259" w:rsidRPr="00724386" w:rsidRDefault="00E24259" w:rsidP="00AE297C">
            <w:pPr>
              <w:pStyle w:val="af6"/>
              <w:jc w:val="left"/>
            </w:pPr>
            <w:r>
              <w:t>0x02</w:t>
            </w:r>
          </w:p>
        </w:tc>
        <w:tc>
          <w:tcPr>
            <w:tcW w:w="3685" w:type="dxa"/>
            <w:vAlign w:val="center"/>
          </w:tcPr>
          <w:p w14:paraId="532A6405" w14:textId="2BA8E403" w:rsidR="00E24259" w:rsidRPr="00AE297C" w:rsidRDefault="00E24259" w:rsidP="00E24259">
            <w:pPr>
              <w:pStyle w:val="af6"/>
              <w:jc w:val="left"/>
            </w:pPr>
            <w:r w:rsidRPr="00337D2F">
              <w:t xml:space="preserve">Массив </w:t>
            </w:r>
            <w:r w:rsidRPr="00337D2F">
              <w:rPr>
                <w:lang w:val="en-US"/>
              </w:rPr>
              <w:t>c</w:t>
            </w:r>
            <w:r w:rsidRPr="00337D2F">
              <w:t xml:space="preserve"> </w:t>
            </w:r>
            <w:r w:rsidRPr="00337D2F">
              <w:rPr>
                <w:lang w:val="en-US"/>
              </w:rPr>
              <w:t>UID</w:t>
            </w:r>
            <w:r w:rsidRPr="00337D2F">
              <w:t xml:space="preserve"> ретрансляторов</w:t>
            </w:r>
          </w:p>
        </w:tc>
        <w:tc>
          <w:tcPr>
            <w:tcW w:w="3827" w:type="dxa"/>
            <w:vAlign w:val="center"/>
          </w:tcPr>
          <w:p w14:paraId="2234C71A" w14:textId="1FC08A06" w:rsidR="00E24259" w:rsidRPr="00337D2F" w:rsidRDefault="00E24259" w:rsidP="00E24259">
            <w:pPr>
              <w:pStyle w:val="af6"/>
              <w:jc w:val="left"/>
            </w:pPr>
            <w:r w:rsidRPr="00DD1720">
              <w:t>u32[]</w:t>
            </w:r>
            <w:r>
              <w:t xml:space="preserve"> (1</w:t>
            </w:r>
            <w:del w:id="48" w:author="Артем Анатольевич" w:date="2023-11-30T10:40:00Z">
              <w:r w:rsidDel="00D17955">
                <w:delText>4</w:delText>
              </w:r>
            </w:del>
            <w:ins w:id="49" w:author="Артем Анатольевич" w:date="2023-11-30T10:40:00Z">
              <w:r w:rsidR="00D17955">
                <w:rPr>
                  <w:lang w:val="en-US"/>
                </w:rPr>
                <w:t>5</w:t>
              </w:r>
            </w:ins>
            <w:r>
              <w:t>)</w:t>
            </w:r>
          </w:p>
        </w:tc>
      </w:tr>
    </w:tbl>
    <w:p w14:paraId="728302B2" w14:textId="77777777" w:rsidR="00AE297C" w:rsidRPr="00724386" w:rsidRDefault="00AE297C" w:rsidP="00AE297C">
      <w:pPr>
        <w:pStyle w:val="af9"/>
      </w:pPr>
    </w:p>
    <w:p w14:paraId="0E56B149" w14:textId="3152EF08" w:rsidR="00DD6BF7" w:rsidRPr="00DD6BF7" w:rsidRDefault="00DD6BF7" w:rsidP="00DD6BF7">
      <w:pPr>
        <w:pStyle w:val="af"/>
      </w:pPr>
      <w:r>
        <w:t>В таблице</w:t>
      </w:r>
      <w:r w:rsidR="007A5163">
        <w:t> </w:t>
      </w:r>
      <w:r w:rsidR="007A5163">
        <w:fldChar w:fldCharType="begin"/>
      </w:r>
      <w:r w:rsidR="007A5163">
        <w:instrText xml:space="preserve"> REF _Ref151129190 \r \h \t </w:instrText>
      </w:r>
      <w:r w:rsidR="007A5163">
        <w:fldChar w:fldCharType="separate"/>
      </w:r>
      <w:r w:rsidR="005955CC">
        <w:t>6</w:t>
      </w:r>
      <w:r w:rsidR="007A5163">
        <w:fldChar w:fldCharType="end"/>
      </w:r>
      <w:r>
        <w:t xml:space="preserve"> приведены </w:t>
      </w:r>
      <w:r w:rsidR="00BF3535">
        <w:t>зарезервированные</w:t>
      </w:r>
      <w:r>
        <w:t xml:space="preserve"> значения поля </w:t>
      </w:r>
      <w:r>
        <w:rPr>
          <w:lang w:val="en-US"/>
        </w:rPr>
        <w:t>ID</w:t>
      </w:r>
      <w:r w:rsidRPr="00DD6BF7">
        <w:t xml:space="preserve"> </w:t>
      </w:r>
      <w:r>
        <w:t>типа данных</w:t>
      </w:r>
      <w:r w:rsidRPr="00DD6BF7">
        <w:t>.</w:t>
      </w:r>
    </w:p>
    <w:p w14:paraId="1021C626" w14:textId="11B760C8" w:rsidR="001F0440" w:rsidRDefault="00DD6BF7" w:rsidP="00724386">
      <w:pPr>
        <w:pStyle w:val="a7"/>
      </w:pPr>
      <w:bookmarkStart w:id="50" w:name="_Ref151129190"/>
      <w:r>
        <w:rPr>
          <w:lang w:val="ru-RU"/>
        </w:rPr>
        <w:t xml:space="preserve">– </w:t>
      </w:r>
      <w:r w:rsidR="00337D2F">
        <w:rPr>
          <w:lang w:val="ru-RU"/>
        </w:rPr>
        <w:t>Зарезервированные</w:t>
      </w:r>
      <w:r w:rsidR="00724386">
        <w:rPr>
          <w:lang w:val="ru-RU"/>
        </w:rPr>
        <w:t xml:space="preserve"> типы данных</w:t>
      </w:r>
      <w:bookmarkEnd w:id="50"/>
    </w:p>
    <w:tbl>
      <w:tblPr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147"/>
        <w:gridCol w:w="1392"/>
        <w:gridCol w:w="6088"/>
      </w:tblGrid>
      <w:tr w:rsidR="00724386" w:rsidRPr="00724386" w14:paraId="20A8E8B5" w14:textId="77777777" w:rsidTr="00BF3535">
        <w:trPr>
          <w:cantSplit/>
          <w:trHeight w:val="454"/>
          <w:tblHeader/>
        </w:trPr>
        <w:tc>
          <w:tcPr>
            <w:tcW w:w="11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65778F0" w14:textId="241DECC4" w:rsidR="00724386" w:rsidRPr="00724386" w:rsidRDefault="00DD6BF7" w:rsidP="00DD6BF7">
            <w:pPr>
              <w:pStyle w:val="af6"/>
            </w:pPr>
            <w:r w:rsidRPr="00DD6BF7">
              <w:t>ID типа данных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4C76786" w14:textId="77777777" w:rsidR="00724386" w:rsidRPr="00724386" w:rsidRDefault="00724386" w:rsidP="00DD6BF7">
            <w:pPr>
              <w:pStyle w:val="af6"/>
            </w:pPr>
            <w:r w:rsidRPr="00724386">
              <w:t>Тип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20DB85CE" w14:textId="0A239814" w:rsidR="00724386" w:rsidRPr="00724386" w:rsidRDefault="00DD6BF7" w:rsidP="00DD6BF7">
            <w:pPr>
              <w:pStyle w:val="af6"/>
            </w:pPr>
            <w:r w:rsidRPr="00DD6BF7">
              <w:t>Примечание</w:t>
            </w:r>
          </w:p>
        </w:tc>
      </w:tr>
      <w:tr w:rsidR="00DD6BF7" w:rsidRPr="00DD6BF7" w14:paraId="2BC804F5" w14:textId="77777777" w:rsidTr="00363E8D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239E8" w14:textId="3372E693" w:rsidR="00DD6BF7" w:rsidRPr="00DD6BF7" w:rsidRDefault="00DD6BF7" w:rsidP="00DD6BF7">
            <w:pPr>
              <w:pStyle w:val="af6"/>
            </w:pPr>
            <w:r w:rsidRPr="00DD6BF7">
              <w:t>0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F1485EC" w14:textId="777B9B54" w:rsidR="00DD6BF7" w:rsidRPr="00DD6BF7" w:rsidRDefault="00DD6BF7" w:rsidP="00DD6BF7">
            <w:pPr>
              <w:pStyle w:val="af6"/>
            </w:pPr>
            <w:r w:rsidRPr="00DD6BF7">
              <w:t>–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31628654" w14:textId="06E17DD9" w:rsidR="00DD6BF7" w:rsidRPr="00DD6BF7" w:rsidRDefault="00DD6BF7" w:rsidP="00DD6BF7">
            <w:pPr>
              <w:pStyle w:val="af6"/>
            </w:pPr>
          </w:p>
        </w:tc>
      </w:tr>
      <w:tr w:rsidR="00724386" w:rsidRPr="00724386" w14:paraId="2CE7A594" w14:textId="77777777" w:rsidTr="00363E8D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3C6D" w14:textId="77777777" w:rsidR="00724386" w:rsidRPr="00724386" w:rsidRDefault="00724386" w:rsidP="00DD6BF7">
            <w:pPr>
              <w:pStyle w:val="af6"/>
            </w:pPr>
            <w:r w:rsidRPr="00724386">
              <w:t>1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6BEDED0" w14:textId="113884F8" w:rsidR="00724386" w:rsidRPr="00724386" w:rsidRDefault="00DD6BF7" w:rsidP="00DD6BF7">
            <w:pPr>
              <w:pStyle w:val="af6"/>
            </w:pPr>
            <w:r w:rsidRPr="00DD6BF7">
              <w:t>i8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7376BAC2" w14:textId="128E00B3" w:rsidR="00724386" w:rsidRPr="00724386" w:rsidRDefault="00724386" w:rsidP="00DD6BF7">
            <w:pPr>
              <w:pStyle w:val="af6"/>
            </w:pPr>
          </w:p>
        </w:tc>
      </w:tr>
      <w:tr w:rsidR="00724386" w:rsidRPr="00724386" w14:paraId="0C4A2B63" w14:textId="77777777" w:rsidTr="00363E8D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7F768" w14:textId="77777777" w:rsidR="00724386" w:rsidRPr="00724386" w:rsidRDefault="00724386" w:rsidP="00DD6BF7">
            <w:pPr>
              <w:pStyle w:val="af6"/>
            </w:pPr>
            <w:r w:rsidRPr="00724386">
              <w:t>2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0B6B260E" w14:textId="03AAB1AA" w:rsidR="00724386" w:rsidRPr="00724386" w:rsidRDefault="00DD6BF7" w:rsidP="00DD6BF7">
            <w:pPr>
              <w:pStyle w:val="af6"/>
            </w:pPr>
            <w:r w:rsidRPr="00DD6BF7">
              <w:t>u8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289F8F53" w14:textId="6CBD86CD" w:rsidR="00724386" w:rsidRPr="00724386" w:rsidRDefault="00724386" w:rsidP="00DD6BF7">
            <w:pPr>
              <w:pStyle w:val="af6"/>
            </w:pPr>
          </w:p>
        </w:tc>
      </w:tr>
      <w:tr w:rsidR="00724386" w:rsidRPr="00724386" w14:paraId="60949859" w14:textId="77777777" w:rsidTr="00363E8D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F2C57" w14:textId="77777777" w:rsidR="00724386" w:rsidRPr="00724386" w:rsidRDefault="00724386" w:rsidP="00DD6BF7">
            <w:pPr>
              <w:pStyle w:val="af6"/>
            </w:pPr>
            <w:r w:rsidRPr="00724386">
              <w:t>3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0804C200" w14:textId="1CAC8FC0" w:rsidR="00724386" w:rsidRPr="00724386" w:rsidRDefault="00DD6BF7" w:rsidP="00DD6BF7">
            <w:pPr>
              <w:pStyle w:val="af6"/>
            </w:pPr>
            <w:r w:rsidRPr="00DD6BF7">
              <w:t>i16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39933CE9" w14:textId="3DE95405" w:rsidR="00724386" w:rsidRPr="00724386" w:rsidRDefault="00724386" w:rsidP="00DD6BF7">
            <w:pPr>
              <w:pStyle w:val="af6"/>
            </w:pPr>
          </w:p>
        </w:tc>
      </w:tr>
      <w:tr w:rsidR="00724386" w:rsidRPr="00724386" w14:paraId="65387DAD" w14:textId="77777777" w:rsidTr="00363E8D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58924" w14:textId="77777777" w:rsidR="00724386" w:rsidRPr="00724386" w:rsidRDefault="00724386" w:rsidP="00DD6BF7">
            <w:pPr>
              <w:pStyle w:val="af6"/>
            </w:pPr>
            <w:r w:rsidRPr="00724386">
              <w:t>4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C8AF8C1" w14:textId="0CA840C0" w:rsidR="00724386" w:rsidRPr="00724386" w:rsidRDefault="00DD6BF7" w:rsidP="00DD6BF7">
            <w:pPr>
              <w:pStyle w:val="af6"/>
            </w:pPr>
            <w:r w:rsidRPr="00DD6BF7">
              <w:t>u16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0A75D351" w14:textId="3B490CDF" w:rsidR="00724386" w:rsidRPr="00724386" w:rsidRDefault="00724386" w:rsidP="00DD6BF7">
            <w:pPr>
              <w:pStyle w:val="af6"/>
            </w:pPr>
          </w:p>
        </w:tc>
      </w:tr>
      <w:tr w:rsidR="00724386" w:rsidRPr="00724386" w14:paraId="4298832E" w14:textId="77777777" w:rsidTr="00363E8D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A38FA" w14:textId="77777777" w:rsidR="00724386" w:rsidRPr="00724386" w:rsidRDefault="00724386" w:rsidP="00DD6BF7">
            <w:pPr>
              <w:pStyle w:val="af6"/>
            </w:pPr>
            <w:r w:rsidRPr="00724386">
              <w:t>5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2BA8B493" w14:textId="1F496C35" w:rsidR="00724386" w:rsidRPr="00724386" w:rsidRDefault="00724386" w:rsidP="00DD6BF7">
            <w:pPr>
              <w:pStyle w:val="af6"/>
            </w:pPr>
            <w:r w:rsidRPr="00724386">
              <w:t>i</w:t>
            </w:r>
            <w:r w:rsidR="00DD6BF7" w:rsidRPr="00DD6BF7">
              <w:t>32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02243882" w14:textId="7C7FA4AB" w:rsidR="00724386" w:rsidRPr="00724386" w:rsidRDefault="00724386" w:rsidP="00DD6BF7">
            <w:pPr>
              <w:pStyle w:val="af6"/>
            </w:pPr>
          </w:p>
        </w:tc>
      </w:tr>
      <w:tr w:rsidR="00724386" w:rsidRPr="00724386" w14:paraId="7479059C" w14:textId="77777777" w:rsidTr="00363E8D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5F24" w14:textId="77777777" w:rsidR="00724386" w:rsidRPr="00724386" w:rsidRDefault="00724386" w:rsidP="00DD6BF7">
            <w:pPr>
              <w:pStyle w:val="af6"/>
            </w:pPr>
            <w:r w:rsidRPr="00724386">
              <w:t>6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0067DA59" w14:textId="2E6ACB88" w:rsidR="00724386" w:rsidRPr="00724386" w:rsidRDefault="00724386" w:rsidP="00DD6BF7">
            <w:pPr>
              <w:pStyle w:val="af6"/>
            </w:pPr>
            <w:r w:rsidRPr="00724386">
              <w:t>u</w:t>
            </w:r>
            <w:r w:rsidR="00DD6BF7" w:rsidRPr="00DD6BF7">
              <w:t>32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2B303BF6" w14:textId="47DD3645" w:rsidR="00724386" w:rsidRPr="00724386" w:rsidRDefault="00724386" w:rsidP="00DD6BF7">
            <w:pPr>
              <w:pStyle w:val="af6"/>
            </w:pPr>
          </w:p>
        </w:tc>
      </w:tr>
      <w:tr w:rsidR="00724386" w:rsidRPr="00724386" w14:paraId="72F06E46" w14:textId="77777777" w:rsidTr="00363E8D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93791" w14:textId="77777777" w:rsidR="00724386" w:rsidRPr="00724386" w:rsidRDefault="00724386" w:rsidP="00DD6BF7">
            <w:pPr>
              <w:pStyle w:val="af6"/>
            </w:pPr>
            <w:r w:rsidRPr="00724386">
              <w:t>7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535A64B" w14:textId="2B2FD6A0" w:rsidR="00724386" w:rsidRPr="00724386" w:rsidRDefault="00724386" w:rsidP="00DD6BF7">
            <w:pPr>
              <w:pStyle w:val="af6"/>
            </w:pPr>
            <w:r w:rsidRPr="00724386">
              <w:t>f</w:t>
            </w:r>
            <w:r w:rsidR="00DD6BF7" w:rsidRPr="00DD6BF7">
              <w:t>32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5639654F" w14:textId="0C77E28A" w:rsidR="00724386" w:rsidRPr="00724386" w:rsidRDefault="00724386" w:rsidP="00DD6BF7">
            <w:pPr>
              <w:pStyle w:val="af6"/>
            </w:pPr>
          </w:p>
        </w:tc>
      </w:tr>
      <w:tr w:rsidR="00724386" w:rsidRPr="00724386" w14:paraId="7AE17B16" w14:textId="77777777" w:rsidTr="00363E8D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366D3" w14:textId="77777777" w:rsidR="00724386" w:rsidRPr="00724386" w:rsidRDefault="00724386" w:rsidP="00DD6BF7">
            <w:pPr>
              <w:pStyle w:val="af6"/>
            </w:pPr>
            <w:r w:rsidRPr="00724386">
              <w:t>8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3F4C55A3" w14:textId="08A9E180" w:rsidR="00724386" w:rsidRPr="00724386" w:rsidRDefault="00DD6BF7" w:rsidP="00DD6BF7">
            <w:pPr>
              <w:pStyle w:val="af6"/>
            </w:pPr>
            <w:r w:rsidRPr="00DD6BF7">
              <w:t>f64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6E7E35C3" w14:textId="6E3A8A11" w:rsidR="00724386" w:rsidRPr="00724386" w:rsidRDefault="00724386" w:rsidP="00DD6BF7">
            <w:pPr>
              <w:pStyle w:val="af6"/>
            </w:pPr>
          </w:p>
        </w:tc>
      </w:tr>
      <w:tr w:rsidR="00BF3535" w:rsidRPr="00724386" w14:paraId="396D4CA4" w14:textId="77777777" w:rsidTr="00363E8D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45CDB" w14:textId="176E171D" w:rsidR="00BF3535" w:rsidRPr="00724386" w:rsidRDefault="00BF3535" w:rsidP="00BF3535">
            <w:pPr>
              <w:pStyle w:val="af6"/>
            </w:pPr>
            <w:r w:rsidRPr="00724386">
              <w:t>9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DAB051E" w14:textId="75797B8A" w:rsidR="00BF3535" w:rsidRPr="00DD6BF7" w:rsidRDefault="00BF3535" w:rsidP="00BF3535">
            <w:pPr>
              <w:pStyle w:val="af6"/>
            </w:pPr>
            <w:proofErr w:type="spellStart"/>
            <w:r w:rsidRPr="00724386">
              <w:t>String</w:t>
            </w:r>
            <w:proofErr w:type="spellEnd"/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74F01547" w14:textId="16494DFB" w:rsidR="00BF3535" w:rsidRPr="00724386" w:rsidRDefault="00BF3535" w:rsidP="00BF3535">
            <w:pPr>
              <w:pStyle w:val="af6"/>
            </w:pPr>
            <w:r>
              <w:t>массив из</w:t>
            </w:r>
            <w:r w:rsidRPr="00724386">
              <w:t xml:space="preserve"> </w:t>
            </w:r>
            <w:r>
              <w:t xml:space="preserve">символов </w:t>
            </w:r>
            <w:proofErr w:type="spellStart"/>
            <w:r w:rsidRPr="00724386">
              <w:t>ascii</w:t>
            </w:r>
            <w:proofErr w:type="spellEnd"/>
            <w:r w:rsidRPr="00724386">
              <w:t xml:space="preserve">, </w:t>
            </w:r>
            <w:r w:rsidRPr="00DD6BF7">
              <w:t>без символа</w:t>
            </w:r>
            <w:r w:rsidRPr="00724386">
              <w:t xml:space="preserve"> </w:t>
            </w:r>
            <w:r w:rsidRPr="00DD6BF7">
              <w:t>‘</w:t>
            </w:r>
            <w:r w:rsidRPr="00724386">
              <w:t>\0</w:t>
            </w:r>
            <w:r w:rsidRPr="00DD6BF7">
              <w:t>’</w:t>
            </w:r>
            <w:r w:rsidRPr="00724386">
              <w:t xml:space="preserve"> на конце</w:t>
            </w:r>
            <w:r>
              <w:t>, без указания длины массива</w:t>
            </w:r>
          </w:p>
        </w:tc>
      </w:tr>
      <w:tr w:rsidR="00BF3535" w:rsidRPr="00724386" w14:paraId="0355B2A3" w14:textId="77777777" w:rsidTr="00E24259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F5CBC" w14:textId="64122B27" w:rsidR="00BF3535" w:rsidRPr="00BF3535" w:rsidRDefault="00BF3535" w:rsidP="00BF35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78D59799" w14:textId="6F5DC05D" w:rsidR="00BF3535" w:rsidRPr="00BF3535" w:rsidRDefault="00BF3535" w:rsidP="00E24259">
            <w:pPr>
              <w:pStyle w:val="af6"/>
              <w:jc w:val="left"/>
              <w:rPr>
                <w:lang w:val="en-US"/>
              </w:rPr>
            </w:pPr>
            <w:r w:rsidRPr="00DD1720">
              <w:t>i8[]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3525B9CD" w14:textId="1C4A5CFE" w:rsidR="00BF3535" w:rsidRPr="00724386" w:rsidRDefault="00BF3535" w:rsidP="00BF3535">
            <w:pPr>
              <w:pStyle w:val="af6"/>
            </w:pPr>
            <w:r>
              <w:t>массив</w:t>
            </w:r>
            <w:r w:rsidRPr="00BF3535">
              <w:t xml:space="preserve"> </w:t>
            </w:r>
            <w:r>
              <w:t>чисел i8, без указания длины</w:t>
            </w:r>
          </w:p>
        </w:tc>
      </w:tr>
      <w:tr w:rsidR="00BF3535" w:rsidRPr="00724386" w14:paraId="2394C832" w14:textId="77777777" w:rsidTr="00E24259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5052B" w14:textId="0D2D6E38" w:rsidR="00BF3535" w:rsidRPr="00BF3535" w:rsidRDefault="00BF3535" w:rsidP="00BF35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C4417E4" w14:textId="7AA9A319" w:rsidR="00BF3535" w:rsidRPr="00DD6BF7" w:rsidRDefault="00BF3535" w:rsidP="00E24259">
            <w:pPr>
              <w:pStyle w:val="af6"/>
              <w:jc w:val="left"/>
            </w:pPr>
            <w:r w:rsidRPr="00DD1720">
              <w:t>u8[]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4B55546D" w14:textId="1548DFAE" w:rsidR="00BF3535" w:rsidRPr="00724386" w:rsidRDefault="00BF3535" w:rsidP="00BF3535">
            <w:pPr>
              <w:pStyle w:val="af6"/>
            </w:pPr>
            <w:r>
              <w:t>массив</w:t>
            </w:r>
            <w:r w:rsidRPr="00BF3535">
              <w:t xml:space="preserve"> </w:t>
            </w:r>
            <w:r>
              <w:t xml:space="preserve">чисел </w:t>
            </w:r>
            <w:r>
              <w:rPr>
                <w:lang w:val="en-US"/>
              </w:rPr>
              <w:t>u</w:t>
            </w:r>
            <w:r>
              <w:t>8, без указания длины</w:t>
            </w:r>
          </w:p>
        </w:tc>
      </w:tr>
      <w:tr w:rsidR="00BF3535" w:rsidRPr="00724386" w14:paraId="7A0B4B62" w14:textId="77777777" w:rsidTr="00E24259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5E66C" w14:textId="387BC180" w:rsidR="00BF3535" w:rsidRPr="00BF3535" w:rsidRDefault="00BF3535" w:rsidP="00BF35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1</w:t>
            </w:r>
            <w:ins w:id="51" w:author="Артем Анатольевич" w:date="2023-11-30T10:40:00Z">
              <w:r w:rsidR="00D17955">
                <w:rPr>
                  <w:lang w:val="en-US"/>
                </w:rPr>
                <w:t>2</w:t>
              </w:r>
            </w:ins>
            <w:del w:id="52" w:author="Артем Анатольевич" w:date="2023-11-30T10:40:00Z">
              <w:r w:rsidDel="00D17955">
                <w:rPr>
                  <w:lang w:val="en-US"/>
                </w:rPr>
                <w:delText>1</w:delText>
              </w:r>
            </w:del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E9598B9" w14:textId="58E2E4E6" w:rsidR="00BF3535" w:rsidRPr="00DD6BF7" w:rsidRDefault="00BF3535" w:rsidP="00E24259">
            <w:pPr>
              <w:pStyle w:val="af6"/>
              <w:jc w:val="left"/>
            </w:pPr>
            <w:r w:rsidRPr="00DD1720">
              <w:t>i16[]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0C10C2BC" w14:textId="59D848EC" w:rsidR="00BF3535" w:rsidRPr="00724386" w:rsidRDefault="00BF3535" w:rsidP="00BF3535">
            <w:pPr>
              <w:pStyle w:val="af6"/>
            </w:pPr>
            <w:r>
              <w:t>массив</w:t>
            </w:r>
            <w:r w:rsidRPr="00BF3535">
              <w:t xml:space="preserve"> </w:t>
            </w:r>
            <w:r>
              <w:t>чисел i</w:t>
            </w:r>
            <w:r w:rsidRPr="00BF3535">
              <w:t>16</w:t>
            </w:r>
            <w:r>
              <w:t>, без указания длины</w:t>
            </w:r>
          </w:p>
        </w:tc>
      </w:tr>
      <w:tr w:rsidR="00BF3535" w:rsidRPr="00724386" w14:paraId="3B9D793A" w14:textId="77777777" w:rsidTr="00E24259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29047" w14:textId="7EBB239D" w:rsidR="00BF3535" w:rsidRPr="00BF3535" w:rsidRDefault="00BF3535" w:rsidP="00BF35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1</w:t>
            </w:r>
            <w:ins w:id="53" w:author="Артем Анатольевич" w:date="2023-11-30T10:40:00Z">
              <w:r w:rsidR="00D17955">
                <w:rPr>
                  <w:lang w:val="en-US"/>
                </w:rPr>
                <w:t>3</w:t>
              </w:r>
            </w:ins>
            <w:del w:id="54" w:author="Артем Анатольевич" w:date="2023-11-30T10:40:00Z">
              <w:r w:rsidDel="00D17955">
                <w:rPr>
                  <w:lang w:val="en-US"/>
                </w:rPr>
                <w:delText>2</w:delText>
              </w:r>
            </w:del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445EBAE" w14:textId="13743E46" w:rsidR="00BF3535" w:rsidRPr="00DD6BF7" w:rsidRDefault="00BF3535" w:rsidP="00E24259">
            <w:pPr>
              <w:pStyle w:val="af6"/>
              <w:jc w:val="left"/>
            </w:pPr>
            <w:r w:rsidRPr="00DD1720">
              <w:t>u16[]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796F3DA9" w14:textId="414BC83B" w:rsidR="00BF3535" w:rsidRPr="00724386" w:rsidRDefault="00BF3535" w:rsidP="00BF3535">
            <w:pPr>
              <w:pStyle w:val="af6"/>
            </w:pPr>
            <w:r>
              <w:t>массив</w:t>
            </w:r>
            <w:r w:rsidRPr="00BF3535">
              <w:t xml:space="preserve"> </w:t>
            </w:r>
            <w:r>
              <w:t xml:space="preserve">чисел </w:t>
            </w:r>
            <w:r>
              <w:rPr>
                <w:lang w:val="en-US"/>
              </w:rPr>
              <w:t>u</w:t>
            </w:r>
            <w:r w:rsidRPr="00BF3535">
              <w:t>16</w:t>
            </w:r>
            <w:r>
              <w:t>, без указания длины</w:t>
            </w:r>
          </w:p>
        </w:tc>
      </w:tr>
      <w:tr w:rsidR="00BF3535" w:rsidRPr="00724386" w14:paraId="6C8307ED" w14:textId="77777777" w:rsidTr="00E24259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B5B7C" w14:textId="6C522F40" w:rsidR="00BF3535" w:rsidRPr="005F41F7" w:rsidRDefault="00BF3535" w:rsidP="00BF35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1</w:t>
            </w:r>
            <w:ins w:id="55" w:author="Артем Анатольевич" w:date="2023-11-30T10:40:00Z">
              <w:r w:rsidR="00D17955">
                <w:rPr>
                  <w:lang w:val="en-US"/>
                </w:rPr>
                <w:t>4</w:t>
              </w:r>
            </w:ins>
            <w:del w:id="56" w:author="Артем Анатольевич" w:date="2023-11-30T10:40:00Z">
              <w:r w:rsidDel="00D17955">
                <w:rPr>
                  <w:lang w:val="en-US"/>
                </w:rPr>
                <w:delText>3</w:delText>
              </w:r>
            </w:del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1F17679" w14:textId="6D85BA6D" w:rsidR="00BF3535" w:rsidRPr="00DD6BF7" w:rsidRDefault="00BF3535" w:rsidP="00E24259">
            <w:pPr>
              <w:pStyle w:val="af6"/>
              <w:jc w:val="left"/>
            </w:pPr>
            <w:r w:rsidRPr="00DD1720">
              <w:t>i32[]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775AABF0" w14:textId="4F94C60D" w:rsidR="00BF3535" w:rsidRPr="00724386" w:rsidRDefault="00BF3535" w:rsidP="00BF3535">
            <w:pPr>
              <w:pStyle w:val="af6"/>
            </w:pPr>
            <w:r>
              <w:t>массив</w:t>
            </w:r>
            <w:r w:rsidRPr="00BF3535">
              <w:t xml:space="preserve"> </w:t>
            </w:r>
            <w:r>
              <w:t>чисел i</w:t>
            </w:r>
            <w:r w:rsidRPr="00BF3535">
              <w:t>32</w:t>
            </w:r>
            <w:r>
              <w:t>, без указания длины</w:t>
            </w:r>
          </w:p>
        </w:tc>
      </w:tr>
      <w:tr w:rsidR="00BF3535" w:rsidRPr="00724386" w14:paraId="18F91C09" w14:textId="77777777" w:rsidTr="00E24259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B5E4A" w14:textId="27EB95C6" w:rsidR="00BF3535" w:rsidRPr="00BF3535" w:rsidRDefault="00BF3535" w:rsidP="00BF35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1</w:t>
            </w:r>
            <w:ins w:id="57" w:author="Артем Анатольевич" w:date="2023-11-30T10:40:00Z">
              <w:r w:rsidR="00D17955">
                <w:rPr>
                  <w:lang w:val="en-US"/>
                </w:rPr>
                <w:t>5</w:t>
              </w:r>
            </w:ins>
            <w:del w:id="58" w:author="Артем Анатольевич" w:date="2023-11-30T10:40:00Z">
              <w:r w:rsidDel="00D17955">
                <w:rPr>
                  <w:lang w:val="en-US"/>
                </w:rPr>
                <w:delText>4</w:delText>
              </w:r>
            </w:del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CDD1779" w14:textId="3E4DCDE0" w:rsidR="00BF3535" w:rsidRPr="00DD6BF7" w:rsidRDefault="00BF3535" w:rsidP="00E24259">
            <w:pPr>
              <w:pStyle w:val="af6"/>
              <w:jc w:val="left"/>
            </w:pPr>
            <w:r w:rsidRPr="00DD1720">
              <w:t>u32[]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68DA4795" w14:textId="2281E0C2" w:rsidR="00BF3535" w:rsidRPr="00724386" w:rsidRDefault="00BF3535" w:rsidP="00BF3535">
            <w:pPr>
              <w:pStyle w:val="af6"/>
            </w:pPr>
            <w:r>
              <w:t>массив</w:t>
            </w:r>
            <w:r w:rsidRPr="00BF3535">
              <w:t xml:space="preserve"> </w:t>
            </w:r>
            <w:r>
              <w:t xml:space="preserve">чисел </w:t>
            </w:r>
            <w:r>
              <w:rPr>
                <w:lang w:val="en-US"/>
              </w:rPr>
              <w:t>u</w:t>
            </w:r>
            <w:r w:rsidRPr="00BF3535">
              <w:t>32</w:t>
            </w:r>
            <w:r>
              <w:t>, без указания длины</w:t>
            </w:r>
          </w:p>
        </w:tc>
      </w:tr>
      <w:tr w:rsidR="00BF3535" w:rsidRPr="00724386" w14:paraId="27D941C4" w14:textId="77777777" w:rsidTr="00E24259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D11DC" w14:textId="13DD9996" w:rsidR="00BF3535" w:rsidRPr="00BF3535" w:rsidRDefault="00BF3535" w:rsidP="00BF35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1</w:t>
            </w:r>
            <w:ins w:id="59" w:author="Артем Анатольевич" w:date="2023-11-30T10:40:00Z">
              <w:r w:rsidR="00D17955">
                <w:rPr>
                  <w:lang w:val="en-US"/>
                </w:rPr>
                <w:t>6</w:t>
              </w:r>
            </w:ins>
            <w:del w:id="60" w:author="Артем Анатольевич" w:date="2023-11-30T10:40:00Z">
              <w:r w:rsidDel="00D17955">
                <w:rPr>
                  <w:lang w:val="en-US"/>
                </w:rPr>
                <w:delText>5</w:delText>
              </w:r>
            </w:del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E32E2D0" w14:textId="49DFE1F7" w:rsidR="00BF3535" w:rsidRPr="00DD6BF7" w:rsidRDefault="00BF3535" w:rsidP="00E24259">
            <w:pPr>
              <w:pStyle w:val="af6"/>
              <w:jc w:val="left"/>
            </w:pPr>
            <w:r w:rsidRPr="00DD1720">
              <w:t>f32[]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613420C0" w14:textId="143EC193" w:rsidR="00BF3535" w:rsidRPr="00724386" w:rsidRDefault="00BF3535" w:rsidP="00BF3535">
            <w:pPr>
              <w:pStyle w:val="af6"/>
            </w:pPr>
            <w:r>
              <w:t>массив</w:t>
            </w:r>
            <w:r w:rsidRPr="00BF3535">
              <w:t xml:space="preserve"> </w:t>
            </w:r>
            <w:r>
              <w:t xml:space="preserve">чисел </w:t>
            </w:r>
            <w:r>
              <w:rPr>
                <w:lang w:val="en-US"/>
              </w:rPr>
              <w:t>f</w:t>
            </w:r>
            <w:r w:rsidRPr="00BF3535">
              <w:t>32</w:t>
            </w:r>
            <w:r>
              <w:t>, без указания длины</w:t>
            </w:r>
          </w:p>
        </w:tc>
      </w:tr>
      <w:tr w:rsidR="00BF3535" w:rsidRPr="00724386" w14:paraId="24A89491" w14:textId="77777777" w:rsidTr="00E24259">
        <w:trPr>
          <w:cantSplit/>
          <w:trHeight w:val="45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F5FAD" w14:textId="3759BC00" w:rsidR="00BF3535" w:rsidRPr="00BF3535" w:rsidRDefault="00BF3535" w:rsidP="00BF35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1</w:t>
            </w:r>
            <w:ins w:id="61" w:author="Артем Анатольевич" w:date="2023-11-30T10:40:00Z">
              <w:r w:rsidR="00D17955">
                <w:rPr>
                  <w:lang w:val="en-US"/>
                </w:rPr>
                <w:t>7</w:t>
              </w:r>
            </w:ins>
            <w:del w:id="62" w:author="Артем Анатольевич" w:date="2023-11-30T10:40:00Z">
              <w:r w:rsidDel="00D17955">
                <w:rPr>
                  <w:lang w:val="en-US"/>
                </w:rPr>
                <w:delText>6</w:delText>
              </w:r>
            </w:del>
          </w:p>
        </w:tc>
        <w:tc>
          <w:tcPr>
            <w:tcW w:w="72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F664C16" w14:textId="2CECA789" w:rsidR="00BF3535" w:rsidRPr="00DD6BF7" w:rsidRDefault="00BF3535" w:rsidP="00E24259">
            <w:pPr>
              <w:pStyle w:val="af6"/>
              <w:jc w:val="left"/>
            </w:pPr>
            <w:r w:rsidRPr="00DD1720">
              <w:t>f64[]</w:t>
            </w:r>
          </w:p>
        </w:tc>
        <w:tc>
          <w:tcPr>
            <w:tcW w:w="3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6281B278" w14:textId="2147FD72" w:rsidR="00BF3535" w:rsidRPr="00724386" w:rsidRDefault="00BF3535" w:rsidP="00BF3535">
            <w:pPr>
              <w:pStyle w:val="af6"/>
            </w:pPr>
            <w:r>
              <w:t>массив</w:t>
            </w:r>
            <w:r w:rsidRPr="00BF3535">
              <w:t xml:space="preserve"> </w:t>
            </w:r>
            <w:r>
              <w:t xml:space="preserve">чисел </w:t>
            </w:r>
            <w:r>
              <w:rPr>
                <w:lang w:val="en-US"/>
              </w:rPr>
              <w:t>f</w:t>
            </w:r>
            <w:r w:rsidRPr="00BF3535">
              <w:t>64</w:t>
            </w:r>
            <w:r>
              <w:t>, без указания длины</w:t>
            </w:r>
          </w:p>
        </w:tc>
      </w:tr>
    </w:tbl>
    <w:p w14:paraId="3BA1438B" w14:textId="34A91020" w:rsidR="00724386" w:rsidRPr="00724386" w:rsidRDefault="00724386" w:rsidP="00724386">
      <w:pPr>
        <w:pStyle w:val="af9"/>
      </w:pPr>
    </w:p>
    <w:p w14:paraId="1EDB04FB" w14:textId="48E5002F" w:rsidR="005955CC" w:rsidRDefault="005955CC" w:rsidP="005955CC">
      <w:pPr>
        <w:pStyle w:val="af"/>
      </w:pPr>
      <w:r>
        <w:lastRenderedPageBreak/>
        <w:t>В таблице </w:t>
      </w:r>
      <w:r>
        <w:fldChar w:fldCharType="begin"/>
      </w:r>
      <w:r>
        <w:instrText xml:space="preserve"> REF _Ref151421246 \n \h \t </w:instrText>
      </w:r>
      <w:r>
        <w:fldChar w:fldCharType="separate"/>
      </w:r>
      <w:r>
        <w:t>7</w:t>
      </w:r>
      <w:r>
        <w:fldChar w:fldCharType="end"/>
      </w:r>
      <w:r>
        <w:t xml:space="preserve"> приведены поддерживаемые </w:t>
      </w:r>
      <w:del w:id="63" w:author="Артем Анатольевич" w:date="2023-11-23T18:23:00Z">
        <w:r w:rsidDel="000A274B">
          <w:delText>датчики</w:delText>
        </w:r>
      </w:del>
      <w:ins w:id="64" w:author="Артем Анатольевич" w:date="2023-11-23T18:23:00Z">
        <w:r w:rsidR="000A274B">
          <w:t>устройства</w:t>
        </w:r>
      </w:ins>
      <w:r>
        <w:t>.</w:t>
      </w:r>
    </w:p>
    <w:p w14:paraId="535AC123" w14:textId="09E2D937" w:rsidR="005955CC" w:rsidRPr="00DD6BF7" w:rsidRDefault="005955CC" w:rsidP="005955CC">
      <w:pPr>
        <w:pStyle w:val="a7"/>
        <w:rPr>
          <w:lang w:val="ru-RU"/>
        </w:rPr>
      </w:pPr>
      <w:bookmarkStart w:id="65" w:name="_Ref151421246"/>
      <w:r w:rsidRPr="00DD6BF7">
        <w:rPr>
          <w:lang w:val="ru-RU"/>
        </w:rPr>
        <w:t xml:space="preserve">– </w:t>
      </w:r>
      <w:r>
        <w:rPr>
          <w:lang w:val="ru-RU"/>
        </w:rPr>
        <w:t xml:space="preserve">Поддерживаемые </w:t>
      </w:r>
      <w:del w:id="66" w:author="Артем Анатольевич" w:date="2023-11-23T18:23:00Z">
        <w:r w:rsidDel="000A274B">
          <w:rPr>
            <w:lang w:val="ru-RU"/>
          </w:rPr>
          <w:delText>датчики</w:delText>
        </w:r>
      </w:del>
      <w:bookmarkEnd w:id="65"/>
      <w:ins w:id="67" w:author="Артем Анатольевич" w:date="2023-11-23T18:23:00Z">
        <w:r w:rsidR="000A274B">
          <w:rPr>
            <w:lang w:val="ru-RU"/>
          </w:rPr>
          <w:t>устройства</w:t>
        </w:r>
      </w:ins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8216"/>
      </w:tblGrid>
      <w:tr w:rsidR="005955CC" w:rsidRPr="00724386" w14:paraId="48DF615F" w14:textId="77777777" w:rsidTr="00C2516B">
        <w:trPr>
          <w:cantSplit/>
          <w:trHeight w:val="454"/>
          <w:tblHeader/>
        </w:trPr>
        <w:tc>
          <w:tcPr>
            <w:tcW w:w="1418" w:type="dxa"/>
            <w:vAlign w:val="center"/>
          </w:tcPr>
          <w:p w14:paraId="5BB03F25" w14:textId="77777777" w:rsidR="005955CC" w:rsidRPr="00724386" w:rsidRDefault="005955CC" w:rsidP="00C2516B">
            <w:pPr>
              <w:pStyle w:val="af6"/>
              <w:jc w:val="left"/>
            </w:pPr>
            <w:r>
              <w:rPr>
                <w:rFonts w:cs="Times New Roman"/>
                <w:lang w:val="en-US"/>
              </w:rPr>
              <w:t xml:space="preserve">ID </w:t>
            </w:r>
            <w:r>
              <w:rPr>
                <w:rFonts w:cs="Times New Roman"/>
              </w:rPr>
              <w:t>датчика</w:t>
            </w:r>
          </w:p>
        </w:tc>
        <w:tc>
          <w:tcPr>
            <w:tcW w:w="8216" w:type="dxa"/>
            <w:vAlign w:val="center"/>
            <w:hideMark/>
          </w:tcPr>
          <w:p w14:paraId="137349B5" w14:textId="77777777" w:rsidR="005955CC" w:rsidRPr="00724386" w:rsidRDefault="005955CC" w:rsidP="00C2516B">
            <w:pPr>
              <w:pStyle w:val="af6"/>
              <w:jc w:val="left"/>
            </w:pPr>
            <w:r>
              <w:t>Наименование</w:t>
            </w:r>
          </w:p>
        </w:tc>
      </w:tr>
      <w:tr w:rsidR="005955CC" w:rsidRPr="00724386" w14:paraId="4E77457D" w14:textId="77777777" w:rsidTr="00C2516B">
        <w:trPr>
          <w:cantSplit/>
          <w:trHeight w:val="454"/>
        </w:trPr>
        <w:tc>
          <w:tcPr>
            <w:tcW w:w="1418" w:type="dxa"/>
            <w:vAlign w:val="center"/>
          </w:tcPr>
          <w:p w14:paraId="3CA75154" w14:textId="77777777" w:rsidR="005955CC" w:rsidRPr="00724386" w:rsidRDefault="005955CC" w:rsidP="00C2516B">
            <w:pPr>
              <w:pStyle w:val="af6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8216" w:type="dxa"/>
            <w:vAlign w:val="center"/>
          </w:tcPr>
          <w:p w14:paraId="79E7D8DB" w14:textId="77777777" w:rsidR="005955CC" w:rsidRPr="00724386" w:rsidRDefault="005955CC" w:rsidP="00C2516B">
            <w:pPr>
              <w:pStyle w:val="af6"/>
              <w:jc w:val="left"/>
            </w:pPr>
            <w:r>
              <w:rPr>
                <w:lang w:val="en-US"/>
              </w:rPr>
              <w:t>LM75BD</w:t>
            </w:r>
          </w:p>
        </w:tc>
      </w:tr>
      <w:tr w:rsidR="005955CC" w:rsidRPr="00724386" w14:paraId="2069FCA2" w14:textId="77777777" w:rsidTr="00C2516B">
        <w:trPr>
          <w:cantSplit/>
          <w:trHeight w:val="454"/>
        </w:trPr>
        <w:tc>
          <w:tcPr>
            <w:tcW w:w="1418" w:type="dxa"/>
            <w:vAlign w:val="center"/>
          </w:tcPr>
          <w:p w14:paraId="50B1B708" w14:textId="77777777" w:rsidR="005955CC" w:rsidRPr="00724386" w:rsidRDefault="005955CC" w:rsidP="00C2516B">
            <w:pPr>
              <w:pStyle w:val="af6"/>
              <w:jc w:val="left"/>
            </w:pPr>
            <w:r>
              <w:rPr>
                <w:lang w:val="en-US"/>
              </w:rPr>
              <w:t>2</w:t>
            </w:r>
          </w:p>
        </w:tc>
        <w:tc>
          <w:tcPr>
            <w:tcW w:w="8216" w:type="dxa"/>
            <w:vAlign w:val="center"/>
          </w:tcPr>
          <w:p w14:paraId="4CC799F4" w14:textId="77777777" w:rsidR="005955CC" w:rsidRPr="00724386" w:rsidRDefault="005955CC" w:rsidP="00C2516B">
            <w:pPr>
              <w:pStyle w:val="af6"/>
              <w:jc w:val="left"/>
            </w:pPr>
            <w:r>
              <w:rPr>
                <w:lang w:val="en-US"/>
              </w:rPr>
              <w:t>TMP112</w:t>
            </w:r>
          </w:p>
        </w:tc>
      </w:tr>
      <w:tr w:rsidR="005955CC" w:rsidRPr="00724386" w14:paraId="20E4694D" w14:textId="77777777" w:rsidTr="00C2516B">
        <w:trPr>
          <w:cantSplit/>
          <w:trHeight w:val="454"/>
        </w:trPr>
        <w:tc>
          <w:tcPr>
            <w:tcW w:w="1418" w:type="dxa"/>
            <w:vAlign w:val="center"/>
          </w:tcPr>
          <w:p w14:paraId="1D0DA846" w14:textId="77777777" w:rsidR="005955CC" w:rsidRPr="00724386" w:rsidRDefault="005955CC" w:rsidP="00C2516B">
            <w:pPr>
              <w:pStyle w:val="af6"/>
              <w:jc w:val="left"/>
            </w:pPr>
            <w:r>
              <w:rPr>
                <w:lang w:val="en-US"/>
              </w:rPr>
              <w:t>3</w:t>
            </w:r>
          </w:p>
        </w:tc>
        <w:tc>
          <w:tcPr>
            <w:tcW w:w="8216" w:type="dxa"/>
            <w:vAlign w:val="center"/>
          </w:tcPr>
          <w:p w14:paraId="2FFD3B9B" w14:textId="77777777" w:rsidR="005955CC" w:rsidRPr="00724386" w:rsidRDefault="005955CC" w:rsidP="00C2516B">
            <w:pPr>
              <w:pStyle w:val="af6"/>
              <w:jc w:val="left"/>
            </w:pPr>
            <w:r>
              <w:rPr>
                <w:lang w:val="en-US"/>
              </w:rPr>
              <w:t>SHT30</w:t>
            </w:r>
          </w:p>
        </w:tc>
      </w:tr>
      <w:tr w:rsidR="005955CC" w:rsidRPr="00724386" w14:paraId="6F936563" w14:textId="77777777" w:rsidTr="00C2516B">
        <w:trPr>
          <w:cantSplit/>
          <w:trHeight w:val="454"/>
        </w:trPr>
        <w:tc>
          <w:tcPr>
            <w:tcW w:w="1418" w:type="dxa"/>
            <w:vAlign w:val="center"/>
          </w:tcPr>
          <w:p w14:paraId="75A86717" w14:textId="77777777" w:rsidR="005955CC" w:rsidRPr="00724386" w:rsidRDefault="005955CC" w:rsidP="00C2516B">
            <w:pPr>
              <w:pStyle w:val="af6"/>
              <w:jc w:val="left"/>
            </w:pPr>
            <w:r>
              <w:rPr>
                <w:lang w:val="en-US"/>
              </w:rPr>
              <w:t>4</w:t>
            </w:r>
          </w:p>
        </w:tc>
        <w:tc>
          <w:tcPr>
            <w:tcW w:w="8216" w:type="dxa"/>
            <w:vAlign w:val="center"/>
          </w:tcPr>
          <w:p w14:paraId="5887DF6E" w14:textId="77777777" w:rsidR="005955CC" w:rsidRPr="00724386" w:rsidRDefault="005955CC" w:rsidP="00C2516B">
            <w:pPr>
              <w:pStyle w:val="af6"/>
              <w:jc w:val="left"/>
            </w:pPr>
            <w:r>
              <w:rPr>
                <w:lang w:val="en-US"/>
              </w:rPr>
              <w:t>ZS05</w:t>
            </w:r>
          </w:p>
        </w:tc>
      </w:tr>
      <w:tr w:rsidR="005955CC" w:rsidRPr="00724386" w14:paraId="187F816A" w14:textId="77777777" w:rsidTr="00C2516B">
        <w:trPr>
          <w:cantSplit/>
          <w:trHeight w:val="454"/>
        </w:trPr>
        <w:tc>
          <w:tcPr>
            <w:tcW w:w="1418" w:type="dxa"/>
            <w:vAlign w:val="center"/>
          </w:tcPr>
          <w:p w14:paraId="04A56C6C" w14:textId="77777777" w:rsidR="005955CC" w:rsidRPr="00724386" w:rsidRDefault="005955CC" w:rsidP="00C2516B">
            <w:pPr>
              <w:pStyle w:val="af6"/>
              <w:jc w:val="left"/>
            </w:pPr>
            <w:r>
              <w:rPr>
                <w:lang w:val="en-US"/>
              </w:rPr>
              <w:t>5</w:t>
            </w:r>
          </w:p>
        </w:tc>
        <w:tc>
          <w:tcPr>
            <w:tcW w:w="8216" w:type="dxa"/>
            <w:vAlign w:val="center"/>
          </w:tcPr>
          <w:p w14:paraId="593D1C9C" w14:textId="77777777" w:rsidR="005955CC" w:rsidRPr="00724386" w:rsidRDefault="005955CC" w:rsidP="00C2516B">
            <w:pPr>
              <w:pStyle w:val="af6"/>
              <w:jc w:val="left"/>
            </w:pPr>
            <w:r>
              <w:rPr>
                <w:lang w:val="en-US"/>
              </w:rPr>
              <w:t>BMP180</w:t>
            </w:r>
          </w:p>
        </w:tc>
      </w:tr>
      <w:tr w:rsidR="005955CC" w:rsidRPr="00724386" w14:paraId="1ABE0CF4" w14:textId="77777777" w:rsidTr="00C2516B">
        <w:trPr>
          <w:cantSplit/>
          <w:trHeight w:val="454"/>
        </w:trPr>
        <w:tc>
          <w:tcPr>
            <w:tcW w:w="1418" w:type="dxa"/>
            <w:vAlign w:val="center"/>
          </w:tcPr>
          <w:p w14:paraId="6E9472D5" w14:textId="77777777" w:rsidR="005955CC" w:rsidRPr="00724386" w:rsidRDefault="005955CC" w:rsidP="00C2516B">
            <w:pPr>
              <w:pStyle w:val="af6"/>
              <w:jc w:val="left"/>
            </w:pPr>
            <w:r>
              <w:rPr>
                <w:lang w:val="en-US"/>
              </w:rPr>
              <w:t>6</w:t>
            </w:r>
          </w:p>
        </w:tc>
        <w:tc>
          <w:tcPr>
            <w:tcW w:w="8216" w:type="dxa"/>
            <w:vAlign w:val="center"/>
          </w:tcPr>
          <w:p w14:paraId="50063F7A" w14:textId="77777777" w:rsidR="005955CC" w:rsidRPr="00724386" w:rsidRDefault="005955CC" w:rsidP="00C2516B">
            <w:pPr>
              <w:pStyle w:val="af6"/>
              <w:jc w:val="left"/>
            </w:pPr>
            <w:r>
              <w:rPr>
                <w:lang w:val="en-US"/>
              </w:rPr>
              <w:t>LPS22HB</w:t>
            </w:r>
          </w:p>
        </w:tc>
      </w:tr>
      <w:tr w:rsidR="005955CC" w:rsidRPr="00724386" w14:paraId="53B6F27D" w14:textId="77777777" w:rsidTr="00C2516B">
        <w:trPr>
          <w:cantSplit/>
          <w:trHeight w:val="454"/>
        </w:trPr>
        <w:tc>
          <w:tcPr>
            <w:tcW w:w="1418" w:type="dxa"/>
            <w:vAlign w:val="center"/>
          </w:tcPr>
          <w:p w14:paraId="0803BA1F" w14:textId="77777777" w:rsidR="005955CC" w:rsidRPr="00DD6BF7" w:rsidRDefault="005955CC" w:rsidP="00C2516B">
            <w:pPr>
              <w:pStyle w:val="af6"/>
              <w:jc w:val="left"/>
            </w:pPr>
            <w:r>
              <w:t>7</w:t>
            </w:r>
          </w:p>
        </w:tc>
        <w:tc>
          <w:tcPr>
            <w:tcW w:w="8216" w:type="dxa"/>
            <w:vAlign w:val="center"/>
          </w:tcPr>
          <w:p w14:paraId="1207E3B3" w14:textId="77777777" w:rsidR="005955CC" w:rsidRPr="00DD6BF7" w:rsidRDefault="005955CC" w:rsidP="00C2516B">
            <w:pPr>
              <w:pStyle w:val="af6"/>
              <w:jc w:val="left"/>
            </w:pPr>
            <w:r>
              <w:t>Ручка – э</w:t>
            </w:r>
            <w:r w:rsidRPr="005139FC">
              <w:t>лектронный замок двери с технологией RFID</w:t>
            </w:r>
          </w:p>
        </w:tc>
      </w:tr>
      <w:tr w:rsidR="005955CC" w:rsidRPr="00724386" w14:paraId="074DE951" w14:textId="77777777" w:rsidTr="00C2516B">
        <w:trPr>
          <w:cantSplit/>
          <w:trHeight w:val="454"/>
        </w:trPr>
        <w:tc>
          <w:tcPr>
            <w:tcW w:w="1418" w:type="dxa"/>
            <w:vAlign w:val="center"/>
          </w:tcPr>
          <w:p w14:paraId="2C81828C" w14:textId="77777777" w:rsidR="005955CC" w:rsidRPr="00131B9F" w:rsidRDefault="005955CC" w:rsidP="00C2516B">
            <w:pPr>
              <w:pStyle w:val="af6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16" w:type="dxa"/>
            <w:vAlign w:val="center"/>
          </w:tcPr>
          <w:p w14:paraId="7F7A063A" w14:textId="77777777" w:rsidR="005955CC" w:rsidRPr="00131B9F" w:rsidRDefault="005955CC" w:rsidP="00C2516B">
            <w:pPr>
              <w:pStyle w:val="af6"/>
              <w:jc w:val="left"/>
            </w:pPr>
            <w:r>
              <w:t>Расширитель</w:t>
            </w:r>
          </w:p>
        </w:tc>
      </w:tr>
      <w:tr w:rsidR="005955CC" w:rsidRPr="00724386" w14:paraId="480BAD07" w14:textId="77777777" w:rsidTr="00C2516B">
        <w:trPr>
          <w:cantSplit/>
          <w:trHeight w:val="454"/>
        </w:trPr>
        <w:tc>
          <w:tcPr>
            <w:tcW w:w="1418" w:type="dxa"/>
            <w:vAlign w:val="center"/>
          </w:tcPr>
          <w:p w14:paraId="52FC80D9" w14:textId="77777777" w:rsidR="005955CC" w:rsidRPr="00131B9F" w:rsidRDefault="005955CC" w:rsidP="00C2516B">
            <w:pPr>
              <w:pStyle w:val="af6"/>
              <w:jc w:val="left"/>
            </w:pPr>
            <w:r>
              <w:t>9</w:t>
            </w:r>
          </w:p>
        </w:tc>
        <w:tc>
          <w:tcPr>
            <w:tcW w:w="8216" w:type="dxa"/>
            <w:vAlign w:val="center"/>
          </w:tcPr>
          <w:p w14:paraId="3BE7D60E" w14:textId="4E927A5B" w:rsidR="005955CC" w:rsidRPr="000F7AFA" w:rsidRDefault="005955CC" w:rsidP="00C2516B">
            <w:pPr>
              <w:pStyle w:val="af6"/>
              <w:jc w:val="left"/>
              <w:rPr>
                <w:lang w:val="en-US"/>
                <w:rPrChange w:id="68" w:author="Артем Анатольевич" w:date="2023-11-23T16:54:00Z">
                  <w:rPr/>
                </w:rPrChange>
              </w:rPr>
            </w:pPr>
            <w:del w:id="69" w:author="Артем Анатольевич" w:date="2023-11-23T16:54:00Z">
              <w:r w:rsidDel="000F7AFA">
                <w:delText>Датчик короткого замыкания водой</w:delText>
              </w:r>
            </w:del>
            <w:ins w:id="70" w:author="Артем Анатольевич" w:date="2023-11-23T16:54:00Z">
              <w:r w:rsidR="000F7AFA">
                <w:t>Датчик протекания</w:t>
              </w:r>
            </w:ins>
          </w:p>
        </w:tc>
      </w:tr>
    </w:tbl>
    <w:p w14:paraId="02F9CC80" w14:textId="0556D528" w:rsidR="000A274B" w:rsidRDefault="000A274B" w:rsidP="005955CC">
      <w:pPr>
        <w:pStyle w:val="af9"/>
        <w:rPr>
          <w:ins w:id="71" w:author="Артем Анатольевич" w:date="2023-11-23T18:22:00Z"/>
        </w:rPr>
      </w:pPr>
    </w:p>
    <w:p w14:paraId="6F3C24B0" w14:textId="77777777" w:rsidR="000A274B" w:rsidRDefault="000A274B">
      <w:pPr>
        <w:rPr>
          <w:ins w:id="72" w:author="Артем Анатольевич" w:date="2023-11-23T18:22:00Z"/>
          <w:rFonts w:ascii="Times New Roman" w:hAnsi="Times New Roman"/>
          <w:sz w:val="2"/>
        </w:rPr>
      </w:pPr>
      <w:ins w:id="73" w:author="Артем Анатольевич" w:date="2023-11-23T18:22:00Z">
        <w:r>
          <w:br w:type="page"/>
        </w:r>
      </w:ins>
    </w:p>
    <w:p w14:paraId="4B97459F" w14:textId="77777777" w:rsidR="005955CC" w:rsidRPr="00724386" w:rsidRDefault="005955CC" w:rsidP="005955CC">
      <w:pPr>
        <w:pStyle w:val="af9"/>
      </w:pPr>
    </w:p>
    <w:p w14:paraId="6768B1D3" w14:textId="5BE2326F" w:rsidR="00337D2F" w:rsidRDefault="00440D2D" w:rsidP="00337D2F">
      <w:pPr>
        <w:pStyle w:val="1"/>
      </w:pPr>
      <w:r>
        <w:t>Зарезервированные</w:t>
      </w:r>
      <w:r w:rsidR="00337D2F">
        <w:t xml:space="preserve"> функции</w:t>
      </w:r>
    </w:p>
    <w:p w14:paraId="7592FC3E" w14:textId="30621378" w:rsidR="00440D2D" w:rsidRDefault="00440D2D" w:rsidP="00440D2D">
      <w:pPr>
        <w:pStyle w:val="2"/>
      </w:pPr>
      <w:r>
        <w:t>Функция «Кто тут?»</w:t>
      </w:r>
    </w:p>
    <w:p w14:paraId="3EE73FB7" w14:textId="32655C4E" w:rsidR="002A6F6C" w:rsidRDefault="00337D2F" w:rsidP="00337D2F">
      <w:pPr>
        <w:pStyle w:val="af"/>
      </w:pPr>
      <w:r>
        <w:t>Функция «Кто тут</w:t>
      </w:r>
      <w:r w:rsidRPr="00DD6BF7">
        <w:t>?</w:t>
      </w:r>
      <w:r>
        <w:t>» служит для построения карты путей от хоста к датчикам через расширители.</w:t>
      </w:r>
      <w:r w:rsidR="002A6F6C">
        <w:t xml:space="preserve"> Хост формирует запрос и в течении 1 с ждет ответа от всех датчиков с информацией о типе датчика, а также пути до датчика.</w:t>
      </w:r>
    </w:p>
    <w:p w14:paraId="2EBE1B9E" w14:textId="536F2A16" w:rsidR="002A6F6C" w:rsidRDefault="002A6F6C" w:rsidP="00337D2F">
      <w:pPr>
        <w:pStyle w:val="af"/>
      </w:pPr>
      <w:r>
        <w:t>В запросе х</w:t>
      </w:r>
      <w:r w:rsidR="00337D2F">
        <w:t>ост</w:t>
      </w:r>
      <w:r>
        <w:t xml:space="preserve">а: </w:t>
      </w:r>
    </w:p>
    <w:p w14:paraId="07FEE6B6" w14:textId="20CDB336" w:rsidR="002A6F6C" w:rsidRPr="002A6F6C" w:rsidRDefault="002A6F6C" w:rsidP="002A6F6C">
      <w:pPr>
        <w:pStyle w:val="a4"/>
      </w:pPr>
      <w:r w:rsidRPr="00954045">
        <w:rPr>
          <w:lang w:val="en-US"/>
        </w:rPr>
        <w:t>UID</w:t>
      </w:r>
      <w:r w:rsidRPr="00DD6BF7">
        <w:t xml:space="preserve"> </w:t>
      </w:r>
      <w:r>
        <w:t>адресата</w:t>
      </w:r>
      <w:r w:rsidRPr="00954045">
        <w:t xml:space="preserve"> пакета</w:t>
      </w:r>
      <w:r>
        <w:t xml:space="preserve">: 0 (широковещательный </w:t>
      </w:r>
      <w:r w:rsidR="00652740">
        <w:t>запрос</w:t>
      </w:r>
      <w:r>
        <w:t>);</w:t>
      </w:r>
    </w:p>
    <w:p w14:paraId="2C556C00" w14:textId="77777777" w:rsidR="002A6F6C" w:rsidRDefault="00337D2F" w:rsidP="002A6F6C">
      <w:pPr>
        <w:pStyle w:val="a4"/>
      </w:pPr>
      <w:r>
        <w:rPr>
          <w:lang w:val="en-US"/>
        </w:rPr>
        <w:t>ID</w:t>
      </w:r>
      <w:r w:rsidRPr="00337D2F">
        <w:t xml:space="preserve"> </w:t>
      </w:r>
      <w:r>
        <w:t>запроса: 0</w:t>
      </w:r>
      <w:r>
        <w:rPr>
          <w:lang w:val="en-US"/>
        </w:rPr>
        <w:t>x</w:t>
      </w:r>
      <w:r w:rsidRPr="00337D2F">
        <w:t>0001</w:t>
      </w:r>
      <w:r w:rsidR="002A6F6C">
        <w:t>;</w:t>
      </w:r>
    </w:p>
    <w:p w14:paraId="1199804F" w14:textId="77777777" w:rsidR="002A6F6C" w:rsidRDefault="00337D2F" w:rsidP="002A6F6C">
      <w:pPr>
        <w:pStyle w:val="a4"/>
      </w:pPr>
      <w:r>
        <w:t>блок данных отсутствует</w:t>
      </w:r>
      <w:r w:rsidR="002A6F6C">
        <w:t>.</w:t>
      </w:r>
    </w:p>
    <w:p w14:paraId="3F28735F" w14:textId="44B0F79D" w:rsidR="002A6F6C" w:rsidRDefault="002A6F6C" w:rsidP="002A6F6C">
      <w:pPr>
        <w:pStyle w:val="af"/>
      </w:pPr>
      <w:r>
        <w:t>Ответ датчика</w:t>
      </w:r>
      <w:r w:rsidR="00440D2D" w:rsidRPr="00440D2D">
        <w:t xml:space="preserve"> </w:t>
      </w:r>
      <w:r w:rsidR="00440D2D">
        <w:t>(</w:t>
      </w:r>
      <w:r w:rsidR="00440D2D">
        <w:rPr>
          <w:lang w:val="en-US"/>
        </w:rPr>
        <w:t>ID</w:t>
      </w:r>
      <w:r w:rsidR="00440D2D" w:rsidRPr="00337D2F">
        <w:t xml:space="preserve"> </w:t>
      </w:r>
      <w:r w:rsidR="00440D2D">
        <w:t>ответа: 0</w:t>
      </w:r>
      <w:r w:rsidR="00440D2D">
        <w:rPr>
          <w:lang w:val="en-US"/>
        </w:rPr>
        <w:t>x</w:t>
      </w:r>
      <w:r w:rsidR="00440D2D" w:rsidRPr="00337D2F">
        <w:t>000</w:t>
      </w:r>
      <w:r w:rsidR="00440D2D">
        <w:t>2)</w:t>
      </w:r>
      <w:r>
        <w:t xml:space="preserve"> содержит блок данных с </w:t>
      </w:r>
      <w:r w:rsidR="00440D2D">
        <w:t>типом датчика согласно таблице</w:t>
      </w:r>
      <w:r w:rsidR="00440D2D">
        <w:rPr>
          <w:lang w:val="en-US"/>
        </w:rPr>
        <w:t> </w:t>
      </w:r>
      <w:r w:rsidR="00440D2D">
        <w:rPr>
          <w:lang w:val="en-US"/>
        </w:rPr>
        <w:fldChar w:fldCharType="begin"/>
      </w:r>
      <w:r w:rsidR="00440D2D" w:rsidRPr="00440D2D">
        <w:instrText xml:space="preserve"> </w:instrText>
      </w:r>
      <w:r w:rsidR="00440D2D">
        <w:rPr>
          <w:lang w:val="en-US"/>
        </w:rPr>
        <w:instrText>REF</w:instrText>
      </w:r>
      <w:r w:rsidR="00440D2D" w:rsidRPr="00440D2D">
        <w:instrText xml:space="preserve"> _</w:instrText>
      </w:r>
      <w:r w:rsidR="00440D2D">
        <w:rPr>
          <w:lang w:val="en-US"/>
        </w:rPr>
        <w:instrText>Ref</w:instrText>
      </w:r>
      <w:r w:rsidR="00440D2D" w:rsidRPr="00440D2D">
        <w:instrText>151421246 \</w:instrText>
      </w:r>
      <w:r w:rsidR="00440D2D">
        <w:rPr>
          <w:lang w:val="en-US"/>
        </w:rPr>
        <w:instrText>n</w:instrText>
      </w:r>
      <w:r w:rsidR="00440D2D" w:rsidRPr="00440D2D">
        <w:instrText xml:space="preserve"> \</w:instrText>
      </w:r>
      <w:r w:rsidR="00440D2D">
        <w:rPr>
          <w:lang w:val="en-US"/>
        </w:rPr>
        <w:instrText>h</w:instrText>
      </w:r>
      <w:r w:rsidR="00440D2D" w:rsidRPr="00440D2D">
        <w:instrText xml:space="preserve"> \</w:instrText>
      </w:r>
      <w:r w:rsidR="00440D2D">
        <w:rPr>
          <w:lang w:val="en-US"/>
        </w:rPr>
        <w:instrText>t</w:instrText>
      </w:r>
      <w:r w:rsidR="00440D2D" w:rsidRPr="00440D2D">
        <w:instrText xml:space="preserve"> </w:instrText>
      </w:r>
      <w:r w:rsidR="00440D2D">
        <w:rPr>
          <w:lang w:val="en-US"/>
        </w:rPr>
      </w:r>
      <w:r w:rsidR="00440D2D">
        <w:rPr>
          <w:lang w:val="en-US"/>
        </w:rPr>
        <w:fldChar w:fldCharType="separate"/>
      </w:r>
      <w:r w:rsidR="00440D2D" w:rsidRPr="00440D2D">
        <w:t>7</w:t>
      </w:r>
      <w:r w:rsidR="00440D2D">
        <w:rPr>
          <w:lang w:val="en-US"/>
        </w:rPr>
        <w:fldChar w:fldCharType="end"/>
      </w:r>
      <w:r w:rsidR="00440D2D">
        <w:t>.</w:t>
      </w:r>
    </w:p>
    <w:p w14:paraId="5418108F" w14:textId="3D91AB80" w:rsidR="00440D2D" w:rsidRDefault="00440D2D" w:rsidP="002A6F6C">
      <w:pPr>
        <w:pStyle w:val="af"/>
        <w:rPr>
          <w:lang w:val="en-US"/>
        </w:rPr>
      </w:pPr>
      <w:r>
        <w:t xml:space="preserve">Первый ретранслятор пакета добавляет в ответ датчика блок данных с массивом </w:t>
      </w:r>
      <w:r>
        <w:rPr>
          <w:lang w:val="en-US"/>
        </w:rPr>
        <w:t>UID</w:t>
      </w:r>
      <w:r w:rsidRPr="00440D2D">
        <w:t xml:space="preserve"> </w:t>
      </w:r>
      <w:r>
        <w:t xml:space="preserve">ретрансляторов и заполняет первый элемент своим </w:t>
      </w:r>
      <w:r>
        <w:rPr>
          <w:lang w:val="en-US"/>
        </w:rPr>
        <w:t>UID</w:t>
      </w:r>
      <w:r w:rsidRPr="00440D2D">
        <w:t xml:space="preserve">. </w:t>
      </w:r>
      <w:r>
        <w:t xml:space="preserve">Каждый последующий ретранслятор добавляют в конец массива свой </w:t>
      </w:r>
      <w:r>
        <w:rPr>
          <w:lang w:val="en-US"/>
        </w:rPr>
        <w:t>UID.</w:t>
      </w:r>
    </w:p>
    <w:p w14:paraId="186D1D3A" w14:textId="5E73B4E6" w:rsidR="00440D2D" w:rsidRDefault="00440D2D" w:rsidP="00440D2D">
      <w:pPr>
        <w:pStyle w:val="2"/>
      </w:pPr>
      <w:r>
        <w:t>Функция «</w:t>
      </w:r>
      <w:del w:id="74" w:author="Артем Анатольевич" w:date="2023-11-23T16:04:00Z">
        <w:r w:rsidDel="00BA11AD">
          <w:delText xml:space="preserve">Текущее </w:delText>
        </w:r>
      </w:del>
      <w:ins w:id="75" w:author="Артем Анатольевич" w:date="2023-11-23T16:04:00Z">
        <w:r w:rsidR="00BA11AD">
          <w:t>С</w:t>
        </w:r>
      </w:ins>
      <w:del w:id="76" w:author="Артем Анатольевич" w:date="2023-11-23T16:04:00Z">
        <w:r w:rsidDel="00BA11AD">
          <w:delText>с</w:delText>
        </w:r>
      </w:del>
      <w:r>
        <w:t>остояние»</w:t>
      </w:r>
    </w:p>
    <w:p w14:paraId="7E809272" w14:textId="6845D1F2" w:rsidR="00440D2D" w:rsidRDefault="00440D2D" w:rsidP="00440D2D">
      <w:pPr>
        <w:pStyle w:val="af"/>
      </w:pPr>
      <w:r>
        <w:t>Функция «</w:t>
      </w:r>
      <w:del w:id="77" w:author="Артем Анатольевич" w:date="2023-11-23T16:05:00Z">
        <w:r w:rsidDel="00BA11AD">
          <w:delText>Текущее с</w:delText>
        </w:r>
      </w:del>
      <w:ins w:id="78" w:author="Артем Анатольевич" w:date="2023-11-23T16:05:00Z">
        <w:r w:rsidR="00BA11AD">
          <w:t>С</w:t>
        </w:r>
      </w:ins>
      <w:r>
        <w:t>остояние» предназначена для сбора базовой информации со всех подключенных к хосту через расширители датчиков. запрос/ответ текущего состояния датчиков.</w:t>
      </w:r>
    </w:p>
    <w:p w14:paraId="077D8C12" w14:textId="77777777" w:rsidR="00E642FE" w:rsidRDefault="00E642FE" w:rsidP="00E642FE">
      <w:pPr>
        <w:pStyle w:val="af"/>
      </w:pPr>
      <w:r>
        <w:t xml:space="preserve">В запросе хоста: </w:t>
      </w:r>
    </w:p>
    <w:p w14:paraId="76733679" w14:textId="5B95B665" w:rsidR="00E642FE" w:rsidRPr="002A6F6C" w:rsidRDefault="00E642FE" w:rsidP="00E642FE">
      <w:pPr>
        <w:pStyle w:val="a4"/>
      </w:pPr>
      <w:r w:rsidRPr="00954045">
        <w:rPr>
          <w:lang w:val="en-US"/>
        </w:rPr>
        <w:t>UID</w:t>
      </w:r>
      <w:r w:rsidRPr="00DD6BF7">
        <w:t xml:space="preserve"> </w:t>
      </w:r>
      <w:r>
        <w:t>адресата</w:t>
      </w:r>
      <w:r w:rsidRPr="00954045">
        <w:t xml:space="preserve"> пакета</w:t>
      </w:r>
      <w:r>
        <w:t xml:space="preserve">: 0 (широковещательный </w:t>
      </w:r>
      <w:r w:rsidR="00652740">
        <w:t>запрос</w:t>
      </w:r>
      <w:r>
        <w:t>);</w:t>
      </w:r>
    </w:p>
    <w:p w14:paraId="3CFDB90B" w14:textId="59BB4149" w:rsidR="00E642FE" w:rsidRDefault="00E642FE" w:rsidP="00E642FE">
      <w:pPr>
        <w:pStyle w:val="a4"/>
      </w:pPr>
      <w:r>
        <w:rPr>
          <w:lang w:val="en-US"/>
        </w:rPr>
        <w:t>ID</w:t>
      </w:r>
      <w:r w:rsidRPr="00337D2F">
        <w:t xml:space="preserve"> </w:t>
      </w:r>
      <w:r>
        <w:t>запроса: 0</w:t>
      </w:r>
      <w:r>
        <w:rPr>
          <w:lang w:val="en-US"/>
        </w:rPr>
        <w:t>x</w:t>
      </w:r>
      <w:r w:rsidRPr="00337D2F">
        <w:t>000</w:t>
      </w:r>
      <w:r>
        <w:t>3;</w:t>
      </w:r>
    </w:p>
    <w:p w14:paraId="6CB0A2DA" w14:textId="77777777" w:rsidR="00E642FE" w:rsidRDefault="00E642FE" w:rsidP="00E642FE">
      <w:pPr>
        <w:pStyle w:val="a4"/>
      </w:pPr>
      <w:r>
        <w:t>блок данных отсутствует.</w:t>
      </w:r>
    </w:p>
    <w:p w14:paraId="56514980" w14:textId="5107F078" w:rsidR="00E642FE" w:rsidRDefault="00E642FE" w:rsidP="00440D2D">
      <w:pPr>
        <w:pStyle w:val="af"/>
      </w:pPr>
      <w:r>
        <w:t>Ответ датчика (</w:t>
      </w:r>
      <w:r>
        <w:rPr>
          <w:lang w:val="en-US"/>
        </w:rPr>
        <w:t>ID</w:t>
      </w:r>
      <w:r w:rsidRPr="00337D2F">
        <w:t xml:space="preserve"> </w:t>
      </w:r>
      <w:r>
        <w:t>ответа: 0</w:t>
      </w:r>
      <w:r>
        <w:rPr>
          <w:lang w:val="en-US"/>
        </w:rPr>
        <w:t>x</w:t>
      </w:r>
      <w:r w:rsidRPr="00337D2F">
        <w:t>000</w:t>
      </w:r>
      <w:r>
        <w:t>4) содержит блоки данных согласно спецификации датчиков.</w:t>
      </w:r>
    </w:p>
    <w:p w14:paraId="5EC3076C" w14:textId="50E5BB6A" w:rsidR="00BA11AD" w:rsidRDefault="00BA11AD" w:rsidP="00BA11AD">
      <w:pPr>
        <w:pStyle w:val="2"/>
        <w:rPr>
          <w:ins w:id="79" w:author="Артем Анатольевич" w:date="2023-11-23T16:01:00Z"/>
        </w:rPr>
      </w:pPr>
      <w:ins w:id="80" w:author="Артем Анатольевич" w:date="2023-11-23T16:01:00Z">
        <w:r>
          <w:t>Функция «</w:t>
        </w:r>
      </w:ins>
      <w:ins w:id="81" w:author="Артем Анатольевич" w:date="2023-11-23T16:02:00Z">
        <w:r>
          <w:t>Запись</w:t>
        </w:r>
      </w:ins>
      <w:ins w:id="82" w:author="Артем Анатольевич" w:date="2023-11-23T16:01:00Z">
        <w:r>
          <w:t>»</w:t>
        </w:r>
      </w:ins>
    </w:p>
    <w:p w14:paraId="7B00A887" w14:textId="7794EC42" w:rsidR="00BA11AD" w:rsidRDefault="00BA11AD" w:rsidP="00BA11AD">
      <w:pPr>
        <w:pStyle w:val="af"/>
        <w:rPr>
          <w:ins w:id="83" w:author="Артем Анатольевич" w:date="2023-11-23T16:01:00Z"/>
        </w:rPr>
      </w:pPr>
      <w:ins w:id="84" w:author="Артем Анатольевич" w:date="2023-11-23T16:01:00Z">
        <w:r>
          <w:t>Функция «</w:t>
        </w:r>
      </w:ins>
      <w:ins w:id="85" w:author="Артем Анатольевич" w:date="2023-11-23T16:06:00Z">
        <w:r>
          <w:t>Запись</w:t>
        </w:r>
      </w:ins>
      <w:ins w:id="86" w:author="Артем Анатольевич" w:date="2023-11-23T16:01:00Z">
        <w:r>
          <w:t xml:space="preserve">» предназначена для </w:t>
        </w:r>
      </w:ins>
      <w:ins w:id="87" w:author="Артем Анатольевич" w:date="2023-11-23T16:06:00Z">
        <w:r>
          <w:t>записи в регистры</w:t>
        </w:r>
      </w:ins>
      <w:ins w:id="88" w:author="Артем Анатольевич" w:date="2023-11-23T16:01:00Z">
        <w:r>
          <w:t xml:space="preserve"> датчик</w:t>
        </w:r>
      </w:ins>
      <w:ins w:id="89" w:author="Артем Анатольевич" w:date="2023-11-23T16:06:00Z">
        <w:r>
          <w:t>ов</w:t>
        </w:r>
      </w:ins>
      <w:ins w:id="90" w:author="Артем Анатольевич" w:date="2023-11-23T16:01:00Z">
        <w:r>
          <w:t>.</w:t>
        </w:r>
      </w:ins>
    </w:p>
    <w:p w14:paraId="634E2B44" w14:textId="77777777" w:rsidR="00BA11AD" w:rsidRDefault="00BA11AD" w:rsidP="00BA11AD">
      <w:pPr>
        <w:pStyle w:val="af"/>
        <w:rPr>
          <w:ins w:id="91" w:author="Артем Анатольевич" w:date="2023-11-23T16:01:00Z"/>
        </w:rPr>
      </w:pPr>
      <w:ins w:id="92" w:author="Артем Анатольевич" w:date="2023-11-23T16:01:00Z">
        <w:r>
          <w:lastRenderedPageBreak/>
          <w:t xml:space="preserve">В запросе хоста: </w:t>
        </w:r>
      </w:ins>
    </w:p>
    <w:p w14:paraId="48DEC304" w14:textId="26A149C5" w:rsidR="00BA11AD" w:rsidRPr="002A6F6C" w:rsidRDefault="00BA11AD" w:rsidP="00BA11AD">
      <w:pPr>
        <w:pStyle w:val="a4"/>
        <w:rPr>
          <w:ins w:id="93" w:author="Артем Анатольевич" w:date="2023-11-23T16:01:00Z"/>
        </w:rPr>
      </w:pPr>
      <w:ins w:id="94" w:author="Артем Анатольевич" w:date="2023-11-23T16:01:00Z">
        <w:r w:rsidRPr="00954045">
          <w:rPr>
            <w:lang w:val="en-US"/>
          </w:rPr>
          <w:t>UID</w:t>
        </w:r>
        <w:r w:rsidRPr="00DD6BF7">
          <w:t xml:space="preserve"> </w:t>
        </w:r>
        <w:r>
          <w:t>адресата</w:t>
        </w:r>
        <w:r w:rsidRPr="00954045">
          <w:t xml:space="preserve"> пакета</w:t>
        </w:r>
        <w:r>
          <w:t>;</w:t>
        </w:r>
      </w:ins>
    </w:p>
    <w:p w14:paraId="24EC5F33" w14:textId="799BD130" w:rsidR="00BA11AD" w:rsidRDefault="00BA11AD" w:rsidP="00BA11AD">
      <w:pPr>
        <w:pStyle w:val="a4"/>
        <w:rPr>
          <w:ins w:id="95" w:author="Артем Анатольевич" w:date="2023-11-23T16:01:00Z"/>
        </w:rPr>
      </w:pPr>
      <w:ins w:id="96" w:author="Артем Анатольевич" w:date="2023-11-23T16:01:00Z">
        <w:r>
          <w:rPr>
            <w:lang w:val="en-US"/>
          </w:rPr>
          <w:t>ID</w:t>
        </w:r>
        <w:r w:rsidRPr="00337D2F">
          <w:t xml:space="preserve"> </w:t>
        </w:r>
        <w:r>
          <w:t>запроса: 0</w:t>
        </w:r>
        <w:r>
          <w:rPr>
            <w:lang w:val="en-US"/>
          </w:rPr>
          <w:t>x</w:t>
        </w:r>
        <w:r w:rsidRPr="00337D2F">
          <w:t>000</w:t>
        </w:r>
      </w:ins>
      <w:ins w:id="97" w:author="Артем Анатольевич" w:date="2023-11-23T16:07:00Z">
        <w:r>
          <w:t>5</w:t>
        </w:r>
      </w:ins>
      <w:ins w:id="98" w:author="Артем Анатольевич" w:date="2023-11-23T16:01:00Z">
        <w:r>
          <w:t>;</w:t>
        </w:r>
      </w:ins>
    </w:p>
    <w:p w14:paraId="1B0CECD7" w14:textId="602BDFAA" w:rsidR="00BA11AD" w:rsidRDefault="00BA11AD" w:rsidP="00BA11AD">
      <w:pPr>
        <w:pStyle w:val="a4"/>
        <w:rPr>
          <w:ins w:id="99" w:author="Артем Анатольевич" w:date="2023-11-23T16:01:00Z"/>
        </w:rPr>
      </w:pPr>
      <w:ins w:id="100" w:author="Артем Анатольевич" w:date="2023-11-23T16:01:00Z">
        <w:r>
          <w:t>блок</w:t>
        </w:r>
      </w:ins>
      <w:ins w:id="101" w:author="Артем Анатольевич" w:date="2023-11-23T16:07:00Z">
        <w:r>
          <w:t>и</w:t>
        </w:r>
      </w:ins>
      <w:ins w:id="102" w:author="Артем Анатольевич" w:date="2023-11-23T16:01:00Z">
        <w:r>
          <w:t xml:space="preserve"> данных</w:t>
        </w:r>
      </w:ins>
      <w:ins w:id="103" w:author="Артем Анатольевич" w:date="2023-11-23T16:07:00Z">
        <w:r w:rsidR="00D3773E">
          <w:t>:</w:t>
        </w:r>
      </w:ins>
      <w:ins w:id="104" w:author="Артем Анатольевич" w:date="2023-11-23T16:01:00Z">
        <w:r>
          <w:t xml:space="preserve"> </w:t>
        </w:r>
      </w:ins>
      <w:ins w:id="105" w:author="Артем Анатольевич" w:date="2023-11-23T16:07:00Z">
        <w:r>
          <w:t>согласно спецификации датчика</w:t>
        </w:r>
      </w:ins>
      <w:ins w:id="106" w:author="Артем Анатольевич" w:date="2023-11-23T16:01:00Z">
        <w:r>
          <w:t>.</w:t>
        </w:r>
      </w:ins>
    </w:p>
    <w:p w14:paraId="59E6A841" w14:textId="12E6B9C2" w:rsidR="00BA11AD" w:rsidRDefault="00BA11AD" w:rsidP="00BA11AD">
      <w:pPr>
        <w:pStyle w:val="af"/>
        <w:rPr>
          <w:ins w:id="107" w:author="Артем Анатольевич" w:date="2023-11-23T16:01:00Z"/>
        </w:rPr>
      </w:pPr>
      <w:ins w:id="108" w:author="Артем Анатольевич" w:date="2023-11-23T16:01:00Z">
        <w:r>
          <w:t>Ответ датчика (</w:t>
        </w:r>
        <w:r>
          <w:rPr>
            <w:lang w:val="en-US"/>
          </w:rPr>
          <w:t>ID</w:t>
        </w:r>
        <w:r w:rsidRPr="00337D2F">
          <w:t xml:space="preserve"> </w:t>
        </w:r>
        <w:r>
          <w:t>ответа: 0</w:t>
        </w:r>
        <w:r>
          <w:rPr>
            <w:lang w:val="en-US"/>
          </w:rPr>
          <w:t>x</w:t>
        </w:r>
        <w:r w:rsidRPr="00337D2F">
          <w:t>000</w:t>
        </w:r>
      </w:ins>
      <w:ins w:id="109" w:author="Артем Анатольевич" w:date="2023-11-23T16:07:00Z">
        <w:r w:rsidR="00D3773E">
          <w:t>6</w:t>
        </w:r>
      </w:ins>
      <w:ins w:id="110" w:author="Артем Анатольевич" w:date="2023-11-23T16:01:00Z">
        <w:r>
          <w:t xml:space="preserve">) </w:t>
        </w:r>
      </w:ins>
      <w:ins w:id="111" w:author="Артем Анатольевич" w:date="2023-11-23T16:11:00Z">
        <w:r w:rsidR="00D3773E">
          <w:t xml:space="preserve">может </w:t>
        </w:r>
      </w:ins>
      <w:ins w:id="112" w:author="Артем Анатольевич" w:date="2023-11-23T16:16:00Z">
        <w:r w:rsidR="00D3773E">
          <w:t>содержать</w:t>
        </w:r>
      </w:ins>
      <w:ins w:id="113" w:author="Артем Анатольевич" w:date="2023-11-23T16:01:00Z">
        <w:r>
          <w:t xml:space="preserve"> блоки данных согласно спецификации.</w:t>
        </w:r>
      </w:ins>
    </w:p>
    <w:p w14:paraId="36F24840" w14:textId="69A2BF8E" w:rsidR="00D3773E" w:rsidRDefault="00D3773E" w:rsidP="00D3773E">
      <w:pPr>
        <w:pStyle w:val="2"/>
        <w:rPr>
          <w:ins w:id="114" w:author="Артем Анатольевич" w:date="2023-11-23T16:15:00Z"/>
        </w:rPr>
      </w:pPr>
      <w:ins w:id="115" w:author="Артем Анатольевич" w:date="2023-11-23T16:15:00Z">
        <w:r>
          <w:t>Функция «Чтение»</w:t>
        </w:r>
      </w:ins>
    </w:p>
    <w:p w14:paraId="07CA9EF0" w14:textId="39684E20" w:rsidR="00D3773E" w:rsidRDefault="00D3773E" w:rsidP="00D3773E">
      <w:pPr>
        <w:pStyle w:val="af"/>
        <w:rPr>
          <w:ins w:id="116" w:author="Артем Анатольевич" w:date="2023-11-23T16:15:00Z"/>
        </w:rPr>
      </w:pPr>
      <w:ins w:id="117" w:author="Артем Анатольевич" w:date="2023-11-23T16:15:00Z">
        <w:r>
          <w:t>Функция «Чтение» предназначена для чтени</w:t>
        </w:r>
      </w:ins>
      <w:ins w:id="118" w:author="Артем Анатольевич" w:date="2023-11-23T16:16:00Z">
        <w:r>
          <w:t>я</w:t>
        </w:r>
      </w:ins>
      <w:ins w:id="119" w:author="Артем Анатольевич" w:date="2023-11-23T16:15:00Z">
        <w:r>
          <w:t xml:space="preserve"> </w:t>
        </w:r>
      </w:ins>
      <w:ins w:id="120" w:author="Артем Анатольевич" w:date="2023-11-23T16:16:00Z">
        <w:r>
          <w:t>доступной информации с</w:t>
        </w:r>
      </w:ins>
      <w:ins w:id="121" w:author="Артем Анатольевич" w:date="2023-11-23T16:15:00Z">
        <w:r>
          <w:t xml:space="preserve"> датчиков.</w:t>
        </w:r>
      </w:ins>
    </w:p>
    <w:p w14:paraId="03400EF2" w14:textId="77777777" w:rsidR="00D3773E" w:rsidRDefault="00D3773E" w:rsidP="00D3773E">
      <w:pPr>
        <w:pStyle w:val="af"/>
        <w:rPr>
          <w:ins w:id="122" w:author="Артем Анатольевич" w:date="2023-11-23T16:15:00Z"/>
        </w:rPr>
      </w:pPr>
      <w:ins w:id="123" w:author="Артем Анатольевич" w:date="2023-11-23T16:15:00Z">
        <w:r>
          <w:t xml:space="preserve">В запросе хоста: </w:t>
        </w:r>
      </w:ins>
    </w:p>
    <w:p w14:paraId="4B89FE67" w14:textId="77777777" w:rsidR="00D3773E" w:rsidRPr="002A6F6C" w:rsidRDefault="00D3773E" w:rsidP="00D3773E">
      <w:pPr>
        <w:pStyle w:val="a4"/>
        <w:rPr>
          <w:ins w:id="124" w:author="Артем Анатольевич" w:date="2023-11-23T16:15:00Z"/>
        </w:rPr>
      </w:pPr>
      <w:ins w:id="125" w:author="Артем Анатольевич" w:date="2023-11-23T16:15:00Z">
        <w:r w:rsidRPr="00954045">
          <w:rPr>
            <w:lang w:val="en-US"/>
          </w:rPr>
          <w:t>UID</w:t>
        </w:r>
        <w:r w:rsidRPr="00DD6BF7">
          <w:t xml:space="preserve"> </w:t>
        </w:r>
        <w:r>
          <w:t>адресата</w:t>
        </w:r>
        <w:r w:rsidRPr="00954045">
          <w:t xml:space="preserve"> пакета</w:t>
        </w:r>
        <w:r>
          <w:t>;</w:t>
        </w:r>
      </w:ins>
    </w:p>
    <w:p w14:paraId="07F1A0DF" w14:textId="5402871A" w:rsidR="00D3773E" w:rsidRDefault="00D3773E" w:rsidP="00D3773E">
      <w:pPr>
        <w:pStyle w:val="a4"/>
        <w:rPr>
          <w:ins w:id="126" w:author="Артем Анатольевич" w:date="2023-11-23T16:15:00Z"/>
        </w:rPr>
      </w:pPr>
      <w:ins w:id="127" w:author="Артем Анатольевич" w:date="2023-11-23T16:15:00Z">
        <w:r>
          <w:rPr>
            <w:lang w:val="en-US"/>
          </w:rPr>
          <w:t>ID</w:t>
        </w:r>
        <w:r w:rsidRPr="00337D2F">
          <w:t xml:space="preserve"> </w:t>
        </w:r>
        <w:r>
          <w:t>запроса: 0</w:t>
        </w:r>
        <w:r>
          <w:rPr>
            <w:lang w:val="en-US"/>
          </w:rPr>
          <w:t>x</w:t>
        </w:r>
        <w:r w:rsidRPr="00337D2F">
          <w:t>000</w:t>
        </w:r>
      </w:ins>
      <w:ins w:id="128" w:author="Артем Анатольевич" w:date="2023-11-23T16:16:00Z">
        <w:r>
          <w:t>7</w:t>
        </w:r>
      </w:ins>
      <w:ins w:id="129" w:author="Артем Анатольевич" w:date="2023-11-23T16:15:00Z">
        <w:r>
          <w:t>;</w:t>
        </w:r>
      </w:ins>
    </w:p>
    <w:p w14:paraId="5BB54142" w14:textId="77777777" w:rsidR="00D3773E" w:rsidRDefault="00D3773E" w:rsidP="00D3773E">
      <w:pPr>
        <w:pStyle w:val="a4"/>
        <w:rPr>
          <w:ins w:id="130" w:author="Артем Анатольевич" w:date="2023-11-23T16:15:00Z"/>
        </w:rPr>
      </w:pPr>
      <w:ins w:id="131" w:author="Артем Анатольевич" w:date="2023-11-23T16:15:00Z">
        <w:r>
          <w:t>блоки данных: согласно спецификации датчика.</w:t>
        </w:r>
      </w:ins>
    </w:p>
    <w:p w14:paraId="53956E4C" w14:textId="1E080472" w:rsidR="00D3773E" w:rsidRDefault="00D3773E" w:rsidP="00D3773E">
      <w:pPr>
        <w:pStyle w:val="af"/>
        <w:rPr>
          <w:ins w:id="132" w:author="Артем Анатольевич" w:date="2023-11-23T16:15:00Z"/>
        </w:rPr>
      </w:pPr>
      <w:ins w:id="133" w:author="Артем Анатольевич" w:date="2023-11-23T16:15:00Z">
        <w:r>
          <w:t>Ответ датчика (</w:t>
        </w:r>
        <w:r>
          <w:rPr>
            <w:lang w:val="en-US"/>
          </w:rPr>
          <w:t>ID</w:t>
        </w:r>
        <w:r w:rsidRPr="00337D2F">
          <w:t xml:space="preserve"> </w:t>
        </w:r>
        <w:r>
          <w:t>ответа: 0</w:t>
        </w:r>
        <w:r>
          <w:rPr>
            <w:lang w:val="en-US"/>
          </w:rPr>
          <w:t>x</w:t>
        </w:r>
        <w:r w:rsidRPr="00337D2F">
          <w:t>000</w:t>
        </w:r>
      </w:ins>
      <w:ins w:id="134" w:author="Артем Анатольевич" w:date="2023-11-23T16:16:00Z">
        <w:r>
          <w:t>8</w:t>
        </w:r>
      </w:ins>
      <w:ins w:id="135" w:author="Артем Анатольевич" w:date="2023-11-23T16:15:00Z">
        <w:r>
          <w:t xml:space="preserve">) </w:t>
        </w:r>
      </w:ins>
      <w:ins w:id="136" w:author="Артем Анатольевич" w:date="2023-11-23T18:24:00Z">
        <w:r w:rsidR="000A274B">
          <w:t>содержит</w:t>
        </w:r>
      </w:ins>
      <w:ins w:id="137" w:author="Артем Анатольевич" w:date="2023-11-23T16:15:00Z">
        <w:r>
          <w:t xml:space="preserve"> блоки данных согласно спецификации.</w:t>
        </w:r>
      </w:ins>
    </w:p>
    <w:p w14:paraId="676F91CA" w14:textId="77777777" w:rsidR="000A274B" w:rsidRDefault="000A274B">
      <w:pPr>
        <w:rPr>
          <w:ins w:id="138" w:author="Артем Анатольевич" w:date="2023-11-23T18:22:00Z"/>
          <w:rFonts w:ascii="Times New Roman" w:hAnsi="Times New Roman"/>
          <w:b/>
          <w:sz w:val="28"/>
        </w:rPr>
      </w:pPr>
      <w:ins w:id="139" w:author="Артем Анатольевич" w:date="2023-11-23T18:22:00Z">
        <w:r>
          <w:br w:type="page"/>
        </w:r>
      </w:ins>
    </w:p>
    <w:p w14:paraId="6E45DD0E" w14:textId="715866E0" w:rsidR="005139FC" w:rsidRDefault="00500892" w:rsidP="00500892">
      <w:pPr>
        <w:pStyle w:val="1"/>
        <w:rPr>
          <w:ins w:id="140" w:author="Артем Анатольевич" w:date="2023-11-23T16:37:00Z"/>
        </w:rPr>
      </w:pPr>
      <w:ins w:id="141" w:author="Артем Анатольевич" w:date="2023-11-23T16:37:00Z">
        <w:r>
          <w:lastRenderedPageBreak/>
          <w:t>Датчики</w:t>
        </w:r>
      </w:ins>
    </w:p>
    <w:p w14:paraId="433B44D8" w14:textId="5704B68F" w:rsidR="00500892" w:rsidRPr="00E2167E" w:rsidRDefault="00500892" w:rsidP="00500892">
      <w:pPr>
        <w:pStyle w:val="2"/>
        <w:rPr>
          <w:ins w:id="142" w:author="Артем Анатольевич" w:date="2023-11-23T16:38:00Z"/>
          <w:rPrChange w:id="143" w:author="Артем Анатольевич" w:date="2023-11-23T17:00:00Z">
            <w:rPr>
              <w:ins w:id="144" w:author="Артем Анатольевич" w:date="2023-11-23T16:38:00Z"/>
              <w:lang w:val="en-US"/>
            </w:rPr>
          </w:rPrChange>
        </w:rPr>
      </w:pPr>
      <w:ins w:id="145" w:author="Артем Анатольевич" w:date="2023-11-23T16:38:00Z">
        <w:r>
          <w:t>Датчик</w:t>
        </w:r>
      </w:ins>
      <w:ins w:id="146" w:author="Артем Анатольевич" w:date="2023-11-23T17:00:00Z">
        <w:r w:rsidR="00E2167E">
          <w:t>и</w:t>
        </w:r>
      </w:ins>
      <w:ins w:id="147" w:author="Артем Анатольевич" w:date="2023-11-23T16:38:00Z">
        <w:r>
          <w:t xml:space="preserve"> температуры </w:t>
        </w:r>
      </w:ins>
      <w:ins w:id="148" w:author="Артем Анатольевич" w:date="2023-11-23T16:51:00Z">
        <w:r w:rsidR="000F7AFA">
          <w:rPr>
            <w:lang w:val="en-US"/>
          </w:rPr>
          <w:t>LM</w:t>
        </w:r>
        <w:r w:rsidR="000F7AFA" w:rsidRPr="00E2167E">
          <w:rPr>
            <w:rPrChange w:id="149" w:author="Артем Анатольевич" w:date="2023-11-23T17:00:00Z">
              <w:rPr>
                <w:lang w:val="en-US"/>
              </w:rPr>
            </w:rPrChange>
          </w:rPr>
          <w:t>75</w:t>
        </w:r>
        <w:r w:rsidR="000F7AFA">
          <w:rPr>
            <w:lang w:val="en-US"/>
          </w:rPr>
          <w:t>BD</w:t>
        </w:r>
      </w:ins>
      <w:ins w:id="150" w:author="Артем Анатольевич" w:date="2023-11-23T17:00:00Z">
        <w:r w:rsidR="00E2167E">
          <w:t xml:space="preserve"> и </w:t>
        </w:r>
        <w:r w:rsidR="00E2167E">
          <w:rPr>
            <w:lang w:val="en-US"/>
          </w:rPr>
          <w:t>TMP</w:t>
        </w:r>
        <w:r w:rsidR="00E2167E" w:rsidRPr="00F17448">
          <w:t>112</w:t>
        </w:r>
      </w:ins>
    </w:p>
    <w:p w14:paraId="6156D7E5" w14:textId="5BC5BC8F" w:rsidR="000F7AFA" w:rsidRDefault="00E2167E" w:rsidP="00500892">
      <w:pPr>
        <w:pStyle w:val="af"/>
        <w:rPr>
          <w:ins w:id="151" w:author="Артем Анатольевич" w:date="2023-11-23T16:49:00Z"/>
        </w:rPr>
      </w:pPr>
      <w:ins w:id="152" w:author="Артем Анатольевич" w:date="2023-11-23T17:01:00Z">
        <w:r>
          <w:rPr>
            <w:lang w:val="en-US"/>
          </w:rPr>
          <w:t>ID</w:t>
        </w:r>
        <w:r w:rsidRPr="00F17448">
          <w:t xml:space="preserve"> </w:t>
        </w:r>
        <w:r>
          <w:rPr>
            <w:lang w:val="en-US"/>
          </w:rPr>
          <w:t>LM</w:t>
        </w:r>
        <w:r w:rsidRPr="00F17448">
          <w:t>75</w:t>
        </w:r>
        <w:r>
          <w:rPr>
            <w:lang w:val="en-US"/>
          </w:rPr>
          <w:t>BD</w:t>
        </w:r>
        <w:r>
          <w:t xml:space="preserve">: </w:t>
        </w:r>
        <w:r w:rsidRPr="00E2167E">
          <w:rPr>
            <w:rPrChange w:id="153" w:author="Артем Анатольевич" w:date="2023-11-23T17:01:00Z">
              <w:rPr>
                <w:lang w:val="en-US"/>
              </w:rPr>
            </w:rPrChange>
          </w:rPr>
          <w:t>1</w:t>
        </w:r>
        <w:r>
          <w:t xml:space="preserve">. </w:t>
        </w:r>
      </w:ins>
      <w:ins w:id="154" w:author="Артем Анатольевич" w:date="2023-11-23T18:26:00Z">
        <w:r w:rsidR="000A274B">
          <w:rPr>
            <w:lang w:val="en-US"/>
          </w:rPr>
          <w:t>ID</w:t>
        </w:r>
        <w:r w:rsidR="000A274B" w:rsidRPr="00F17448">
          <w:t xml:space="preserve"> </w:t>
        </w:r>
      </w:ins>
      <w:ins w:id="155" w:author="Артем Анатольевич" w:date="2023-11-23T17:01:00Z">
        <w:r>
          <w:rPr>
            <w:lang w:val="en-US"/>
          </w:rPr>
          <w:t>TMP</w:t>
        </w:r>
        <w:r w:rsidRPr="00F17448">
          <w:t>112</w:t>
        </w:r>
        <w:r>
          <w:t xml:space="preserve">: </w:t>
        </w:r>
        <w:r w:rsidRPr="00E2167E">
          <w:rPr>
            <w:rPrChange w:id="156" w:author="Артем Анатольевич" w:date="2023-11-23T17:01:00Z">
              <w:rPr>
                <w:lang w:val="en-US"/>
              </w:rPr>
            </w:rPrChange>
          </w:rPr>
          <w:t>2</w:t>
        </w:r>
        <w:r>
          <w:t>.</w:t>
        </w:r>
      </w:ins>
    </w:p>
    <w:p w14:paraId="13583A5E" w14:textId="5C5817EF" w:rsidR="00500892" w:rsidRPr="005359E6" w:rsidRDefault="00500892" w:rsidP="00500892">
      <w:pPr>
        <w:pStyle w:val="af"/>
        <w:rPr>
          <w:ins w:id="157" w:author="Артем Анатольевич" w:date="2023-11-23T16:45:00Z"/>
        </w:rPr>
      </w:pPr>
      <w:bookmarkStart w:id="158" w:name="_Hlk151744814"/>
      <w:ins w:id="159" w:author="Артем Анатольевич" w:date="2023-11-23T16:41:00Z">
        <w:r>
          <w:t>В ответе на</w:t>
        </w:r>
      </w:ins>
      <w:ins w:id="160" w:author="Артем Анатольевич" w:date="2023-11-23T16:42:00Z">
        <w:r>
          <w:t xml:space="preserve"> запрос состояния блок данных с температурой</w:t>
        </w:r>
      </w:ins>
      <w:ins w:id="161" w:author="Артем Анатольевич" w:date="2023-11-23T16:45:00Z">
        <w:r>
          <w:t xml:space="preserve"> (таблица</w:t>
        </w:r>
      </w:ins>
      <w:ins w:id="162" w:author="Артем Анатольевич" w:date="2023-11-23T16:46:00Z">
        <w:r>
          <w:t> </w:t>
        </w:r>
      </w:ins>
      <w:ins w:id="163" w:author="Артем Анатольевич" w:date="2023-11-23T18:21:00Z">
        <w:r w:rsidR="000A274B">
          <w:fldChar w:fldCharType="begin"/>
        </w:r>
        <w:r w:rsidR="000A274B">
          <w:instrText xml:space="preserve"> REF _Ref151656093 \n \h \t </w:instrText>
        </w:r>
      </w:ins>
      <w:r w:rsidR="000A274B">
        <w:fldChar w:fldCharType="separate"/>
      </w:r>
      <w:ins w:id="164" w:author="Артем Анатольевич" w:date="2023-11-23T18:21:00Z">
        <w:r w:rsidR="000A274B">
          <w:t>8</w:t>
        </w:r>
        <w:r w:rsidR="000A274B">
          <w:fldChar w:fldCharType="end"/>
        </w:r>
      </w:ins>
      <w:ins w:id="165" w:author="Артем Анатольевич" w:date="2023-11-23T16:45:00Z">
        <w:r>
          <w:t>)</w:t>
        </w:r>
      </w:ins>
      <w:ins w:id="166" w:author="Артем Анатольевич" w:date="2023-11-23T16:46:00Z">
        <w:r>
          <w:t>.</w:t>
        </w:r>
      </w:ins>
    </w:p>
    <w:p w14:paraId="3AC3F147" w14:textId="1DA0B524" w:rsidR="00500892" w:rsidRPr="00DD6BF7" w:rsidRDefault="00500892" w:rsidP="00500892">
      <w:pPr>
        <w:pStyle w:val="a7"/>
        <w:rPr>
          <w:ins w:id="167" w:author="Артем Анатольевич" w:date="2023-11-23T16:45:00Z"/>
          <w:lang w:val="ru-RU"/>
        </w:rPr>
      </w:pPr>
      <w:bookmarkStart w:id="168" w:name="_Ref151656093"/>
      <w:ins w:id="169" w:author="Артем Анатольевич" w:date="2023-11-23T16:45:00Z">
        <w:r w:rsidRPr="00DD6BF7">
          <w:rPr>
            <w:lang w:val="ru-RU"/>
          </w:rPr>
          <w:t xml:space="preserve">– </w:t>
        </w:r>
      </w:ins>
      <w:ins w:id="170" w:author="Артем Анатольевич" w:date="2023-11-23T16:46:00Z">
        <w:r>
          <w:rPr>
            <w:lang w:val="ru-RU"/>
          </w:rPr>
          <w:t xml:space="preserve">Блок данных от </w:t>
        </w:r>
      </w:ins>
      <w:ins w:id="171" w:author="Артем Анатольевич" w:date="2023-11-23T17:02:00Z">
        <w:r w:rsidR="00E2167E">
          <w:rPr>
            <w:lang w:val="ru-RU"/>
          </w:rPr>
          <w:t>датчика</w:t>
        </w:r>
      </w:ins>
      <w:ins w:id="172" w:author="Артем Анатольевич" w:date="2023-11-23T16:46:00Z">
        <w:r>
          <w:rPr>
            <w:lang w:val="ru-RU"/>
          </w:rPr>
          <w:t xml:space="preserve"> температуры</w:t>
        </w:r>
      </w:ins>
      <w:bookmarkEnd w:id="168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  <w:tblPrChange w:id="173" w:author="Артем Анатольевич" w:date="2023-11-23T16:48:00Z">
          <w:tblPr>
            <w:tblW w:w="96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03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122"/>
        <w:gridCol w:w="3685"/>
        <w:gridCol w:w="3827"/>
        <w:tblGridChange w:id="174">
          <w:tblGrid>
            <w:gridCol w:w="2122"/>
            <w:gridCol w:w="3685"/>
            <w:gridCol w:w="3827"/>
          </w:tblGrid>
        </w:tblGridChange>
      </w:tblGrid>
      <w:tr w:rsidR="00500892" w:rsidRPr="00724386" w14:paraId="272B1DF7" w14:textId="77777777" w:rsidTr="000F7AFA">
        <w:trPr>
          <w:cantSplit/>
          <w:trHeight w:val="454"/>
          <w:tblHeader/>
          <w:ins w:id="175" w:author="Артем Анатольевич" w:date="2023-11-23T16:45:00Z"/>
          <w:trPrChange w:id="176" w:author="Артем Анатольевич" w:date="2023-11-23T16:48:00Z">
            <w:trPr>
              <w:cantSplit/>
              <w:trHeight w:val="454"/>
              <w:tblHeader/>
            </w:trPr>
          </w:trPrChange>
        </w:trPr>
        <w:tc>
          <w:tcPr>
            <w:tcW w:w="2122" w:type="dxa"/>
            <w:vAlign w:val="center"/>
            <w:tcPrChange w:id="177" w:author="Артем Анатольевич" w:date="2023-11-23T16:48:00Z">
              <w:tcPr>
                <w:tcW w:w="2122" w:type="dxa"/>
                <w:vAlign w:val="center"/>
              </w:tcPr>
            </w:tcPrChange>
          </w:tcPr>
          <w:p w14:paraId="0A0C156D" w14:textId="77777777" w:rsidR="00500892" w:rsidRPr="00724386" w:rsidRDefault="00500892" w:rsidP="000F7AFA">
            <w:pPr>
              <w:pStyle w:val="af6"/>
              <w:jc w:val="left"/>
              <w:rPr>
                <w:ins w:id="178" w:author="Артем Анатольевич" w:date="2023-11-23T16:45:00Z"/>
              </w:rPr>
            </w:pPr>
            <w:ins w:id="179" w:author="Артем Анатольевич" w:date="2023-11-23T16:45:00Z">
              <w:r>
                <w:rPr>
                  <w:lang w:val="en-US"/>
                </w:rPr>
                <w:t>ID</w:t>
              </w:r>
              <w:r w:rsidRPr="00537ADD">
                <w:t xml:space="preserve"> </w:t>
              </w:r>
              <w:r>
                <w:t>блока данных</w:t>
              </w:r>
            </w:ins>
          </w:p>
        </w:tc>
        <w:tc>
          <w:tcPr>
            <w:tcW w:w="3685" w:type="dxa"/>
            <w:vAlign w:val="center"/>
            <w:hideMark/>
            <w:tcPrChange w:id="180" w:author="Артем Анатольевич" w:date="2023-11-23T16:48:00Z">
              <w:tcPr>
                <w:tcW w:w="3685" w:type="dxa"/>
                <w:vAlign w:val="center"/>
                <w:hideMark/>
              </w:tcPr>
            </w:tcPrChange>
          </w:tcPr>
          <w:p w14:paraId="0C9EA7E7" w14:textId="77777777" w:rsidR="00500892" w:rsidRPr="00724386" w:rsidRDefault="00500892">
            <w:pPr>
              <w:pStyle w:val="af6"/>
              <w:jc w:val="left"/>
              <w:rPr>
                <w:ins w:id="181" w:author="Артем Анатольевич" w:date="2023-11-23T16:45:00Z"/>
              </w:rPr>
            </w:pPr>
            <w:ins w:id="182" w:author="Артем Анатольевич" w:date="2023-11-23T16:45:00Z">
              <w:r>
                <w:t>Содержание блока</w:t>
              </w:r>
            </w:ins>
          </w:p>
        </w:tc>
        <w:tc>
          <w:tcPr>
            <w:tcW w:w="3827" w:type="dxa"/>
            <w:vAlign w:val="center"/>
            <w:tcPrChange w:id="183" w:author="Артем Анатольевич" w:date="2023-11-23T16:48:00Z">
              <w:tcPr>
                <w:tcW w:w="3827" w:type="dxa"/>
              </w:tcPr>
            </w:tcPrChange>
          </w:tcPr>
          <w:p w14:paraId="3D9C1053" w14:textId="77777777" w:rsidR="00500892" w:rsidRDefault="00500892">
            <w:pPr>
              <w:pStyle w:val="af6"/>
              <w:jc w:val="left"/>
              <w:rPr>
                <w:ins w:id="184" w:author="Артем Анатольевич" w:date="2023-11-23T16:45:00Z"/>
              </w:rPr>
            </w:pPr>
            <w:ins w:id="185" w:author="Артем Анатольевич" w:date="2023-11-23T16:45:00Z">
              <w:r>
                <w:t>Тип данных</w:t>
              </w:r>
            </w:ins>
          </w:p>
        </w:tc>
      </w:tr>
      <w:tr w:rsidR="00500892" w:rsidRPr="00724386" w14:paraId="60064F9F" w14:textId="77777777" w:rsidTr="000F7AFA">
        <w:trPr>
          <w:cantSplit/>
          <w:trHeight w:val="454"/>
          <w:ins w:id="186" w:author="Артем Анатольевич" w:date="2023-11-23T16:45:00Z"/>
          <w:trPrChange w:id="187" w:author="Артем Анатольевич" w:date="2023-11-23T16:48:00Z">
            <w:trPr>
              <w:cantSplit/>
              <w:trHeight w:val="454"/>
            </w:trPr>
          </w:trPrChange>
        </w:trPr>
        <w:tc>
          <w:tcPr>
            <w:tcW w:w="2122" w:type="dxa"/>
            <w:vAlign w:val="center"/>
            <w:tcPrChange w:id="188" w:author="Артем Анатольевич" w:date="2023-11-23T16:48:00Z">
              <w:tcPr>
                <w:tcW w:w="2122" w:type="dxa"/>
                <w:vAlign w:val="center"/>
              </w:tcPr>
            </w:tcPrChange>
          </w:tcPr>
          <w:p w14:paraId="3C295017" w14:textId="43007E4A" w:rsidR="00500892" w:rsidRPr="00500892" w:rsidRDefault="00500892" w:rsidP="000F7AFA">
            <w:pPr>
              <w:pStyle w:val="af6"/>
              <w:jc w:val="left"/>
              <w:rPr>
                <w:ins w:id="189" w:author="Артем Анатольевич" w:date="2023-11-23T16:45:00Z"/>
                <w:lang w:val="en-US"/>
              </w:rPr>
            </w:pPr>
            <w:ins w:id="190" w:author="Артем Анатольевич" w:date="2023-11-23T16:45:00Z">
              <w:r>
                <w:t>0x0</w:t>
              </w:r>
            </w:ins>
            <w:ins w:id="191" w:author="Артем Анатольевич" w:date="2023-11-23T16:46:00Z">
              <w:r>
                <w:rPr>
                  <w:lang w:val="en-US"/>
                </w:rPr>
                <w:t>4</w:t>
              </w:r>
            </w:ins>
          </w:p>
        </w:tc>
        <w:tc>
          <w:tcPr>
            <w:tcW w:w="3685" w:type="dxa"/>
            <w:vAlign w:val="center"/>
            <w:tcPrChange w:id="192" w:author="Артем Анатольевич" w:date="2023-11-23T16:48:00Z">
              <w:tcPr>
                <w:tcW w:w="3685" w:type="dxa"/>
                <w:vAlign w:val="center"/>
              </w:tcPr>
            </w:tcPrChange>
          </w:tcPr>
          <w:p w14:paraId="17F26783" w14:textId="24DFC5F3" w:rsidR="00500892" w:rsidRPr="000F7AFA" w:rsidRDefault="00500892">
            <w:pPr>
              <w:pStyle w:val="af6"/>
              <w:jc w:val="left"/>
              <w:rPr>
                <w:ins w:id="193" w:author="Артем Анатольевич" w:date="2023-11-23T16:45:00Z"/>
                <w:lang w:val="en-US"/>
                <w:rPrChange w:id="194" w:author="Артем Анатольевич" w:date="2023-11-23T16:47:00Z">
                  <w:rPr>
                    <w:ins w:id="195" w:author="Артем Анатольевич" w:date="2023-11-23T16:45:00Z"/>
                  </w:rPr>
                </w:rPrChange>
              </w:rPr>
            </w:pPr>
            <w:ins w:id="196" w:author="Артем Анатольевич" w:date="2023-11-23T16:47:00Z">
              <w:r>
                <w:t>Температура</w:t>
              </w:r>
              <w:r w:rsidR="000F7AFA">
                <w:t xml:space="preserve">, </w:t>
              </w:r>
            </w:ins>
            <w:ins w:id="197" w:author="Артем Анатольевич" w:date="2023-11-23T16:48:00Z">
              <w:r w:rsidR="000F7AFA" w:rsidRPr="000F7AFA">
                <w:t>℃</w:t>
              </w:r>
            </w:ins>
          </w:p>
        </w:tc>
        <w:tc>
          <w:tcPr>
            <w:tcW w:w="3827" w:type="dxa"/>
            <w:vAlign w:val="center"/>
            <w:tcPrChange w:id="198" w:author="Артем Анатольевич" w:date="2023-11-23T16:48:00Z">
              <w:tcPr>
                <w:tcW w:w="3827" w:type="dxa"/>
                <w:vAlign w:val="center"/>
              </w:tcPr>
            </w:tcPrChange>
          </w:tcPr>
          <w:p w14:paraId="4979C84F" w14:textId="08BDB29A" w:rsidR="00500892" w:rsidRPr="00E24259" w:rsidRDefault="00500892">
            <w:pPr>
              <w:pStyle w:val="af6"/>
              <w:jc w:val="left"/>
              <w:rPr>
                <w:ins w:id="199" w:author="Артем Анатольевич" w:date="2023-11-23T16:45:00Z"/>
                <w:rFonts w:cs="Times New Roman"/>
              </w:rPr>
            </w:pPr>
            <w:ins w:id="200" w:author="Артем Анатольевич" w:date="2023-11-23T16:47:00Z">
              <w:r>
                <w:rPr>
                  <w:lang w:val="en-US"/>
                </w:rPr>
                <w:t>f</w:t>
              </w:r>
            </w:ins>
            <w:ins w:id="201" w:author="Артем Анатольевич" w:date="2023-11-23T16:45:00Z">
              <w:r>
                <w:rPr>
                  <w:lang w:val="en-US"/>
                </w:rPr>
                <w:t>32</w:t>
              </w:r>
              <w:r>
                <w:t xml:space="preserve"> (</w:t>
              </w:r>
            </w:ins>
            <w:ins w:id="202" w:author="Артем Анатольевич" w:date="2023-11-23T16:47:00Z">
              <w:r>
                <w:rPr>
                  <w:lang w:val="en-US"/>
                </w:rPr>
                <w:t>7</w:t>
              </w:r>
            </w:ins>
            <w:ins w:id="203" w:author="Артем Анатольевич" w:date="2023-11-23T16:45:00Z">
              <w:r>
                <w:t>)</w:t>
              </w:r>
            </w:ins>
          </w:p>
        </w:tc>
      </w:tr>
      <w:bookmarkEnd w:id="158"/>
    </w:tbl>
    <w:p w14:paraId="5910FEAD" w14:textId="77777777" w:rsidR="00500892" w:rsidRPr="00724386" w:rsidRDefault="00500892" w:rsidP="00500892">
      <w:pPr>
        <w:pStyle w:val="af9"/>
        <w:rPr>
          <w:ins w:id="204" w:author="Артем Анатольевич" w:date="2023-11-23T16:45:00Z"/>
        </w:rPr>
      </w:pPr>
    </w:p>
    <w:p w14:paraId="29AC2D56" w14:textId="6CB45B77" w:rsidR="00500892" w:rsidDel="000F7AFA" w:rsidRDefault="00500892">
      <w:pPr>
        <w:pStyle w:val="af"/>
        <w:ind w:left="709" w:firstLine="0"/>
        <w:rPr>
          <w:del w:id="205" w:author="Артем Анатольевич" w:date="2023-11-23T16:47:00Z"/>
        </w:rPr>
        <w:pPrChange w:id="206" w:author="Артем Анатольевич" w:date="2023-11-23T16:49:00Z">
          <w:pPr>
            <w:pStyle w:val="af"/>
          </w:pPr>
        </w:pPrChange>
      </w:pPr>
    </w:p>
    <w:p w14:paraId="0BB3AC9F" w14:textId="1DB518CA" w:rsidR="000F7AFA" w:rsidRPr="000F7AFA" w:rsidRDefault="000F7AFA" w:rsidP="000F7AFA">
      <w:pPr>
        <w:pStyle w:val="2"/>
        <w:rPr>
          <w:ins w:id="207" w:author="Артем Анатольевич" w:date="2023-11-23T16:50:00Z"/>
          <w:rPrChange w:id="208" w:author="Артем Анатольевич" w:date="2023-11-23T16:55:00Z">
            <w:rPr>
              <w:ins w:id="209" w:author="Артем Анатольевич" w:date="2023-11-23T16:50:00Z"/>
              <w:lang w:val="en-US"/>
            </w:rPr>
          </w:rPrChange>
        </w:rPr>
      </w:pPr>
      <w:ins w:id="210" w:author="Артем Анатольевич" w:date="2023-11-23T16:50:00Z">
        <w:r>
          <w:t>Датчик</w:t>
        </w:r>
      </w:ins>
      <w:ins w:id="211" w:author="Артем Анатольевич" w:date="2023-11-23T16:59:00Z">
        <w:r w:rsidR="00E2167E">
          <w:t>и</w:t>
        </w:r>
      </w:ins>
      <w:ins w:id="212" w:author="Артем Анатольевич" w:date="2023-11-23T16:50:00Z">
        <w:r>
          <w:t xml:space="preserve"> температуры</w:t>
        </w:r>
      </w:ins>
      <w:ins w:id="213" w:author="Артем Анатольевич" w:date="2023-11-23T17:02:00Z">
        <w:r w:rsidR="00E2167E">
          <w:t xml:space="preserve"> и влажности</w:t>
        </w:r>
      </w:ins>
      <w:ins w:id="214" w:author="Артем Анатольевич" w:date="2023-11-23T16:50:00Z">
        <w:r>
          <w:t xml:space="preserve"> </w:t>
        </w:r>
      </w:ins>
      <w:ins w:id="215" w:author="Артем Анатольевич" w:date="2023-11-23T16:51:00Z">
        <w:r>
          <w:rPr>
            <w:lang w:val="en-US"/>
          </w:rPr>
          <w:t>SHT</w:t>
        </w:r>
        <w:r w:rsidRPr="000F7AFA">
          <w:rPr>
            <w:rPrChange w:id="216" w:author="Артем Анатольевич" w:date="2023-11-23T16:55:00Z">
              <w:rPr>
                <w:lang w:val="en-US"/>
              </w:rPr>
            </w:rPrChange>
          </w:rPr>
          <w:t>30</w:t>
        </w:r>
      </w:ins>
      <w:ins w:id="217" w:author="Артем Анатольевич" w:date="2023-11-23T16:59:00Z">
        <w:r w:rsidR="00E2167E">
          <w:t xml:space="preserve"> и </w:t>
        </w:r>
      </w:ins>
      <w:ins w:id="218" w:author="Артем Анатольевич" w:date="2023-11-23T17:00:00Z">
        <w:r w:rsidR="00E2167E">
          <w:rPr>
            <w:lang w:val="en-US"/>
          </w:rPr>
          <w:t>ZS</w:t>
        </w:r>
        <w:r w:rsidR="00E2167E" w:rsidRPr="00F17448">
          <w:t>05</w:t>
        </w:r>
      </w:ins>
    </w:p>
    <w:p w14:paraId="06F20963" w14:textId="543A29F0" w:rsidR="000F7AFA" w:rsidRDefault="000F7AFA" w:rsidP="000F7AFA">
      <w:pPr>
        <w:pStyle w:val="af"/>
        <w:rPr>
          <w:ins w:id="219" w:author="Артем Анатольевич" w:date="2023-11-23T16:50:00Z"/>
        </w:rPr>
      </w:pPr>
      <w:ins w:id="220" w:author="Артем Анатольевич" w:date="2023-11-23T16:50:00Z">
        <w:r>
          <w:rPr>
            <w:lang w:val="en-US"/>
          </w:rPr>
          <w:t>ID</w:t>
        </w:r>
        <w:r w:rsidRPr="00F17448">
          <w:t xml:space="preserve"> </w:t>
        </w:r>
      </w:ins>
      <w:ins w:id="221" w:author="Артем Анатольевич" w:date="2023-11-23T17:00:00Z">
        <w:r w:rsidR="00E2167E">
          <w:rPr>
            <w:lang w:val="en-US"/>
          </w:rPr>
          <w:t>SHT</w:t>
        </w:r>
        <w:r w:rsidR="00E2167E" w:rsidRPr="00F17448">
          <w:t>30</w:t>
        </w:r>
        <w:r w:rsidR="00E2167E">
          <w:t>:</w:t>
        </w:r>
      </w:ins>
      <w:ins w:id="222" w:author="Артем Анатольевич" w:date="2023-11-23T16:50:00Z">
        <w:r>
          <w:t xml:space="preserve"> </w:t>
        </w:r>
      </w:ins>
      <w:ins w:id="223" w:author="Артем Анатольевич" w:date="2023-11-23T16:51:00Z">
        <w:r w:rsidRPr="000F7AFA">
          <w:rPr>
            <w:rPrChange w:id="224" w:author="Артем Анатольевич" w:date="2023-11-23T16:55:00Z">
              <w:rPr>
                <w:lang w:val="en-US"/>
              </w:rPr>
            </w:rPrChange>
          </w:rPr>
          <w:t>3</w:t>
        </w:r>
      </w:ins>
      <w:ins w:id="225" w:author="Артем Анатольевич" w:date="2023-11-23T17:00:00Z">
        <w:r w:rsidR="00E2167E">
          <w:t xml:space="preserve">. </w:t>
        </w:r>
        <w:r w:rsidR="00E2167E">
          <w:rPr>
            <w:lang w:val="en-US"/>
          </w:rPr>
          <w:t>ID</w:t>
        </w:r>
        <w:r w:rsidR="00E2167E" w:rsidRPr="00F17448">
          <w:t xml:space="preserve"> </w:t>
        </w:r>
        <w:r w:rsidR="00E2167E">
          <w:rPr>
            <w:lang w:val="en-US"/>
          </w:rPr>
          <w:t>ZS</w:t>
        </w:r>
        <w:r w:rsidR="00E2167E" w:rsidRPr="00F17448">
          <w:t>05</w:t>
        </w:r>
        <w:r w:rsidR="00E2167E">
          <w:t>: 4.</w:t>
        </w:r>
      </w:ins>
    </w:p>
    <w:p w14:paraId="0E5EC23B" w14:textId="06971672" w:rsidR="000F7AFA" w:rsidRPr="005359E6" w:rsidRDefault="000F7AFA" w:rsidP="000F7AFA">
      <w:pPr>
        <w:pStyle w:val="af"/>
        <w:rPr>
          <w:ins w:id="226" w:author="Артем Анатольевич" w:date="2023-11-23T16:50:00Z"/>
        </w:rPr>
      </w:pPr>
      <w:ins w:id="227" w:author="Артем Анатольевич" w:date="2023-11-23T16:50:00Z">
        <w:r>
          <w:t xml:space="preserve">В ответе на запрос состояния блок данных с температурой </w:t>
        </w:r>
      </w:ins>
      <w:ins w:id="228" w:author="Артем Анатольевич" w:date="2023-11-23T16:55:00Z">
        <w:r>
          <w:t xml:space="preserve">и блок данных с влажностью </w:t>
        </w:r>
      </w:ins>
      <w:ins w:id="229" w:author="Артем Анатольевич" w:date="2023-11-23T16:50:00Z">
        <w:r>
          <w:t>(таблица </w:t>
        </w:r>
      </w:ins>
      <w:ins w:id="230" w:author="Артем Анатольевич" w:date="2023-11-23T18:21:00Z">
        <w:r w:rsidR="000A274B">
          <w:fldChar w:fldCharType="begin"/>
        </w:r>
        <w:r w:rsidR="000A274B">
          <w:instrText xml:space="preserve"> REF _Ref151656097 \n \h \t </w:instrText>
        </w:r>
      </w:ins>
      <w:r w:rsidR="000A274B">
        <w:fldChar w:fldCharType="separate"/>
      </w:r>
      <w:ins w:id="231" w:author="Артем Анатольевич" w:date="2023-11-23T18:21:00Z">
        <w:r w:rsidR="000A274B">
          <w:t>9</w:t>
        </w:r>
        <w:r w:rsidR="000A274B">
          <w:fldChar w:fldCharType="end"/>
        </w:r>
      </w:ins>
      <w:ins w:id="232" w:author="Артем Анатольевич" w:date="2023-11-23T16:50:00Z">
        <w:r>
          <w:t>).</w:t>
        </w:r>
      </w:ins>
    </w:p>
    <w:p w14:paraId="644E0BCD" w14:textId="52FE1490" w:rsidR="000F7AFA" w:rsidRPr="00DD6BF7" w:rsidRDefault="000F7AFA" w:rsidP="000F7AFA">
      <w:pPr>
        <w:pStyle w:val="a7"/>
        <w:rPr>
          <w:ins w:id="233" w:author="Артем Анатольевич" w:date="2023-11-23T16:50:00Z"/>
          <w:lang w:val="ru-RU"/>
        </w:rPr>
      </w:pPr>
      <w:bookmarkStart w:id="234" w:name="_Ref151656097"/>
      <w:ins w:id="235" w:author="Артем Анатольевич" w:date="2023-11-23T16:50:00Z">
        <w:r w:rsidRPr="00DD6BF7">
          <w:rPr>
            <w:lang w:val="ru-RU"/>
          </w:rPr>
          <w:t xml:space="preserve">– </w:t>
        </w:r>
        <w:r>
          <w:rPr>
            <w:lang w:val="ru-RU"/>
          </w:rPr>
          <w:t>Блок</w:t>
        </w:r>
      </w:ins>
      <w:ins w:id="236" w:author="Артем Анатольевич" w:date="2023-11-23T17:02:00Z">
        <w:r w:rsidR="00E2167E">
          <w:rPr>
            <w:lang w:val="ru-RU"/>
          </w:rPr>
          <w:t>и</w:t>
        </w:r>
      </w:ins>
      <w:ins w:id="237" w:author="Артем Анатольевич" w:date="2023-11-23T16:50:00Z">
        <w:r>
          <w:rPr>
            <w:lang w:val="ru-RU"/>
          </w:rPr>
          <w:t xml:space="preserve"> данных от</w:t>
        </w:r>
      </w:ins>
      <w:ins w:id="238" w:author="Артем Анатольевич" w:date="2023-11-23T17:02:00Z">
        <w:r w:rsidR="00E2167E">
          <w:rPr>
            <w:lang w:val="ru-RU"/>
          </w:rPr>
          <w:t xml:space="preserve"> датчика температуры и влажности</w:t>
        </w:r>
      </w:ins>
      <w:bookmarkEnd w:id="234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122"/>
        <w:gridCol w:w="3685"/>
        <w:gridCol w:w="3827"/>
      </w:tblGrid>
      <w:tr w:rsidR="000F7AFA" w:rsidRPr="00724386" w14:paraId="336D75DF" w14:textId="77777777" w:rsidTr="00F17448">
        <w:trPr>
          <w:cantSplit/>
          <w:trHeight w:val="454"/>
          <w:tblHeader/>
          <w:ins w:id="239" w:author="Артем Анатольевич" w:date="2023-11-23T16:50:00Z"/>
        </w:trPr>
        <w:tc>
          <w:tcPr>
            <w:tcW w:w="2122" w:type="dxa"/>
            <w:vAlign w:val="center"/>
          </w:tcPr>
          <w:p w14:paraId="2127A46C" w14:textId="77777777" w:rsidR="000F7AFA" w:rsidRPr="00724386" w:rsidRDefault="000F7AFA" w:rsidP="00F17448">
            <w:pPr>
              <w:pStyle w:val="af6"/>
              <w:jc w:val="left"/>
              <w:rPr>
                <w:ins w:id="240" w:author="Артем Анатольевич" w:date="2023-11-23T16:50:00Z"/>
              </w:rPr>
            </w:pPr>
            <w:ins w:id="241" w:author="Артем Анатольевич" w:date="2023-11-23T16:50:00Z">
              <w:r>
                <w:rPr>
                  <w:lang w:val="en-US"/>
                </w:rPr>
                <w:t>ID</w:t>
              </w:r>
              <w:r w:rsidRPr="00537ADD">
                <w:t xml:space="preserve"> </w:t>
              </w:r>
              <w:r>
                <w:t>блока данных</w:t>
              </w:r>
            </w:ins>
          </w:p>
        </w:tc>
        <w:tc>
          <w:tcPr>
            <w:tcW w:w="3685" w:type="dxa"/>
            <w:vAlign w:val="center"/>
            <w:hideMark/>
          </w:tcPr>
          <w:p w14:paraId="08DB7AC3" w14:textId="77777777" w:rsidR="000F7AFA" w:rsidRPr="00724386" w:rsidRDefault="000F7AFA" w:rsidP="00F17448">
            <w:pPr>
              <w:pStyle w:val="af6"/>
              <w:jc w:val="left"/>
              <w:rPr>
                <w:ins w:id="242" w:author="Артем Анатольевич" w:date="2023-11-23T16:50:00Z"/>
              </w:rPr>
            </w:pPr>
            <w:ins w:id="243" w:author="Артем Анатольевич" w:date="2023-11-23T16:50:00Z">
              <w:r>
                <w:t>Содержание блока</w:t>
              </w:r>
            </w:ins>
          </w:p>
        </w:tc>
        <w:tc>
          <w:tcPr>
            <w:tcW w:w="3827" w:type="dxa"/>
            <w:vAlign w:val="center"/>
          </w:tcPr>
          <w:p w14:paraId="67012ECE" w14:textId="77777777" w:rsidR="000F7AFA" w:rsidRDefault="000F7AFA" w:rsidP="00F17448">
            <w:pPr>
              <w:pStyle w:val="af6"/>
              <w:jc w:val="left"/>
              <w:rPr>
                <w:ins w:id="244" w:author="Артем Анатольевич" w:date="2023-11-23T16:50:00Z"/>
              </w:rPr>
            </w:pPr>
            <w:ins w:id="245" w:author="Артем Анатольевич" w:date="2023-11-23T16:50:00Z">
              <w:r>
                <w:t>Тип данных</w:t>
              </w:r>
            </w:ins>
          </w:p>
        </w:tc>
      </w:tr>
      <w:tr w:rsidR="000F7AFA" w:rsidRPr="00724386" w14:paraId="04A4085D" w14:textId="77777777" w:rsidTr="00F17448">
        <w:trPr>
          <w:cantSplit/>
          <w:trHeight w:val="454"/>
          <w:ins w:id="246" w:author="Артем Анатольевич" w:date="2023-11-23T16:50:00Z"/>
        </w:trPr>
        <w:tc>
          <w:tcPr>
            <w:tcW w:w="2122" w:type="dxa"/>
            <w:vAlign w:val="center"/>
          </w:tcPr>
          <w:p w14:paraId="094FA81C" w14:textId="77777777" w:rsidR="000F7AFA" w:rsidRPr="00500892" w:rsidRDefault="000F7AFA" w:rsidP="00F17448">
            <w:pPr>
              <w:pStyle w:val="af6"/>
              <w:jc w:val="left"/>
              <w:rPr>
                <w:ins w:id="247" w:author="Артем Анатольевич" w:date="2023-11-23T16:50:00Z"/>
                <w:lang w:val="en-US"/>
              </w:rPr>
            </w:pPr>
            <w:ins w:id="248" w:author="Артем Анатольевич" w:date="2023-11-23T16:50:00Z">
              <w:r>
                <w:t>0x0</w:t>
              </w:r>
              <w:r>
                <w:rPr>
                  <w:lang w:val="en-US"/>
                </w:rPr>
                <w:t>4</w:t>
              </w:r>
            </w:ins>
          </w:p>
        </w:tc>
        <w:tc>
          <w:tcPr>
            <w:tcW w:w="3685" w:type="dxa"/>
            <w:vAlign w:val="center"/>
          </w:tcPr>
          <w:p w14:paraId="4FF0E135" w14:textId="77777777" w:rsidR="000F7AFA" w:rsidRPr="00F17448" w:rsidRDefault="000F7AFA" w:rsidP="00F17448">
            <w:pPr>
              <w:pStyle w:val="af6"/>
              <w:jc w:val="left"/>
              <w:rPr>
                <w:ins w:id="249" w:author="Артем Анатольевич" w:date="2023-11-23T16:50:00Z"/>
                <w:lang w:val="en-US"/>
              </w:rPr>
            </w:pPr>
            <w:ins w:id="250" w:author="Артем Анатольевич" w:date="2023-11-23T16:50:00Z">
              <w:r>
                <w:t xml:space="preserve">Температура, </w:t>
              </w:r>
              <w:r w:rsidRPr="000F7AFA">
                <w:t>℃</w:t>
              </w:r>
            </w:ins>
          </w:p>
        </w:tc>
        <w:tc>
          <w:tcPr>
            <w:tcW w:w="3827" w:type="dxa"/>
            <w:vAlign w:val="center"/>
          </w:tcPr>
          <w:p w14:paraId="66FCA071" w14:textId="77777777" w:rsidR="000F7AFA" w:rsidRPr="00E24259" w:rsidRDefault="000F7AFA" w:rsidP="00F17448">
            <w:pPr>
              <w:pStyle w:val="af6"/>
              <w:jc w:val="left"/>
              <w:rPr>
                <w:ins w:id="251" w:author="Артем Анатольевич" w:date="2023-11-23T16:50:00Z"/>
                <w:rFonts w:cs="Times New Roman"/>
              </w:rPr>
            </w:pPr>
            <w:ins w:id="252" w:author="Артем Анатольевич" w:date="2023-11-23T16:50:00Z">
              <w:r>
                <w:rPr>
                  <w:lang w:val="en-US"/>
                </w:rPr>
                <w:t>f32</w:t>
              </w:r>
              <w:r>
                <w:t xml:space="preserve"> (</w:t>
              </w:r>
              <w:r>
                <w:rPr>
                  <w:lang w:val="en-US"/>
                </w:rPr>
                <w:t>7</w:t>
              </w:r>
              <w:r>
                <w:t>)</w:t>
              </w:r>
            </w:ins>
          </w:p>
        </w:tc>
      </w:tr>
      <w:tr w:rsidR="000F7AFA" w:rsidRPr="00724386" w14:paraId="0746CCCD" w14:textId="77777777" w:rsidTr="00F17448">
        <w:trPr>
          <w:cantSplit/>
          <w:trHeight w:val="454"/>
          <w:ins w:id="253" w:author="Артем Анатольевич" w:date="2023-11-23T16:56:00Z"/>
        </w:trPr>
        <w:tc>
          <w:tcPr>
            <w:tcW w:w="2122" w:type="dxa"/>
            <w:vAlign w:val="center"/>
          </w:tcPr>
          <w:p w14:paraId="38D5749B" w14:textId="34F9A70A" w:rsidR="000F7AFA" w:rsidRDefault="000F7AFA" w:rsidP="000F7AFA">
            <w:pPr>
              <w:pStyle w:val="af6"/>
              <w:jc w:val="left"/>
              <w:rPr>
                <w:ins w:id="254" w:author="Артем Анатольевич" w:date="2023-11-23T16:56:00Z"/>
              </w:rPr>
            </w:pPr>
            <w:ins w:id="255" w:author="Артем Анатольевич" w:date="2023-11-23T16:56:00Z">
              <w:r>
                <w:t>0x05</w:t>
              </w:r>
            </w:ins>
          </w:p>
        </w:tc>
        <w:tc>
          <w:tcPr>
            <w:tcW w:w="3685" w:type="dxa"/>
            <w:vAlign w:val="center"/>
          </w:tcPr>
          <w:p w14:paraId="6FE73573" w14:textId="14663CE5" w:rsidR="000F7AFA" w:rsidRDefault="000F7AFA" w:rsidP="000F7AFA">
            <w:pPr>
              <w:pStyle w:val="af6"/>
              <w:jc w:val="left"/>
              <w:rPr>
                <w:ins w:id="256" w:author="Артем Анатольевич" w:date="2023-11-23T16:56:00Z"/>
              </w:rPr>
            </w:pPr>
            <w:ins w:id="257" w:author="Артем Анатольевич" w:date="2023-11-23T16:56:00Z">
              <w:r>
                <w:t xml:space="preserve">Влажность, </w:t>
              </w:r>
            </w:ins>
            <w:ins w:id="258" w:author="Артем Анатольевич" w:date="2023-11-23T16:57:00Z">
              <w:r>
                <w:t>%</w:t>
              </w:r>
            </w:ins>
          </w:p>
        </w:tc>
        <w:tc>
          <w:tcPr>
            <w:tcW w:w="3827" w:type="dxa"/>
            <w:vAlign w:val="center"/>
          </w:tcPr>
          <w:p w14:paraId="13FA6023" w14:textId="17B3D504" w:rsidR="000F7AFA" w:rsidRDefault="000F7AFA" w:rsidP="000F7AFA">
            <w:pPr>
              <w:pStyle w:val="af6"/>
              <w:jc w:val="left"/>
              <w:rPr>
                <w:ins w:id="259" w:author="Артем Анатольевич" w:date="2023-11-23T16:56:00Z"/>
                <w:lang w:val="en-US"/>
              </w:rPr>
            </w:pPr>
            <w:ins w:id="260" w:author="Артем Анатольевич" w:date="2023-11-23T16:56:00Z">
              <w:r>
                <w:rPr>
                  <w:lang w:val="en-US"/>
                </w:rPr>
                <w:t>f32</w:t>
              </w:r>
              <w:r>
                <w:t xml:space="preserve"> (</w:t>
              </w:r>
              <w:r>
                <w:rPr>
                  <w:lang w:val="en-US"/>
                </w:rPr>
                <w:t>7</w:t>
              </w:r>
              <w:r>
                <w:t>)</w:t>
              </w:r>
            </w:ins>
          </w:p>
        </w:tc>
      </w:tr>
    </w:tbl>
    <w:p w14:paraId="23E18E2F" w14:textId="77777777" w:rsidR="000F7AFA" w:rsidRPr="00724386" w:rsidRDefault="000F7AFA" w:rsidP="000F7AFA">
      <w:pPr>
        <w:pStyle w:val="af9"/>
        <w:rPr>
          <w:ins w:id="261" w:author="Артем Анатольевич" w:date="2023-11-23T16:50:00Z"/>
        </w:rPr>
      </w:pPr>
    </w:p>
    <w:p w14:paraId="1186F1AF" w14:textId="61E7FFB9" w:rsidR="000F7AFA" w:rsidRPr="00E2167E" w:rsidRDefault="000F7AFA" w:rsidP="000F7AFA">
      <w:pPr>
        <w:pStyle w:val="2"/>
        <w:rPr>
          <w:ins w:id="262" w:author="Артем Анатольевич" w:date="2023-11-23T16:50:00Z"/>
          <w:rPrChange w:id="263" w:author="Артем Анатольевич" w:date="2023-11-23T17:02:00Z">
            <w:rPr>
              <w:ins w:id="264" w:author="Артем Анатольевич" w:date="2023-11-23T16:50:00Z"/>
              <w:lang w:val="en-US"/>
            </w:rPr>
          </w:rPrChange>
        </w:rPr>
      </w:pPr>
      <w:ins w:id="265" w:author="Артем Анатольевич" w:date="2023-11-23T16:50:00Z">
        <w:r>
          <w:t>Датчик температуры</w:t>
        </w:r>
      </w:ins>
      <w:ins w:id="266" w:author="Артем Анатольевич" w:date="2023-11-23T17:02:00Z">
        <w:r w:rsidR="00E2167E">
          <w:t xml:space="preserve"> и давления</w:t>
        </w:r>
      </w:ins>
      <w:ins w:id="267" w:author="Артем Анатольевич" w:date="2023-11-23T16:50:00Z">
        <w:r>
          <w:t xml:space="preserve"> </w:t>
        </w:r>
      </w:ins>
      <w:ins w:id="268" w:author="Артем Анатольевич" w:date="2023-11-23T16:52:00Z">
        <w:r>
          <w:rPr>
            <w:lang w:val="en-US"/>
          </w:rPr>
          <w:t>BMP</w:t>
        </w:r>
        <w:r w:rsidRPr="00E2167E">
          <w:rPr>
            <w:rPrChange w:id="269" w:author="Артем Анатольевич" w:date="2023-11-23T17:02:00Z">
              <w:rPr>
                <w:lang w:val="en-US"/>
              </w:rPr>
            </w:rPrChange>
          </w:rPr>
          <w:t>180</w:t>
        </w:r>
      </w:ins>
      <w:ins w:id="270" w:author="Артем Анатольевич" w:date="2023-11-23T17:03:00Z">
        <w:r w:rsidR="00E2167E">
          <w:t xml:space="preserve"> и </w:t>
        </w:r>
        <w:r w:rsidR="00E2167E">
          <w:rPr>
            <w:lang w:val="en-US"/>
          </w:rPr>
          <w:t>LPS</w:t>
        </w:r>
        <w:r w:rsidR="00E2167E" w:rsidRPr="00E2167E">
          <w:rPr>
            <w:rPrChange w:id="271" w:author="Артем Анатольевич" w:date="2023-11-23T17:03:00Z">
              <w:rPr>
                <w:lang w:val="en-US"/>
              </w:rPr>
            </w:rPrChange>
          </w:rPr>
          <w:t>22</w:t>
        </w:r>
        <w:r w:rsidR="00E2167E">
          <w:rPr>
            <w:lang w:val="en-US"/>
          </w:rPr>
          <w:t>HB</w:t>
        </w:r>
      </w:ins>
    </w:p>
    <w:p w14:paraId="00F29149" w14:textId="0BEEAE94" w:rsidR="000F7AFA" w:rsidRDefault="00E2167E" w:rsidP="000F7AFA">
      <w:pPr>
        <w:pStyle w:val="af"/>
        <w:rPr>
          <w:ins w:id="272" w:author="Артем Анатольевич" w:date="2023-11-23T16:50:00Z"/>
        </w:rPr>
      </w:pPr>
      <w:ins w:id="273" w:author="Артем Анатольевич" w:date="2023-11-23T17:03:00Z">
        <w:r>
          <w:rPr>
            <w:lang w:val="en-US"/>
          </w:rPr>
          <w:t>ID</w:t>
        </w:r>
        <w:r w:rsidRPr="00F17448">
          <w:t xml:space="preserve"> </w:t>
        </w:r>
        <w:r>
          <w:rPr>
            <w:lang w:val="en-US"/>
          </w:rPr>
          <w:t>BMP</w:t>
        </w:r>
        <w:r w:rsidRPr="00F17448">
          <w:t>180</w:t>
        </w:r>
        <w:r>
          <w:t xml:space="preserve">: 5. </w:t>
        </w:r>
        <w:r>
          <w:rPr>
            <w:lang w:val="en-US"/>
          </w:rPr>
          <w:t>ID</w:t>
        </w:r>
        <w:r w:rsidRPr="00F17448">
          <w:t xml:space="preserve"> </w:t>
        </w:r>
        <w:r>
          <w:rPr>
            <w:lang w:val="en-US"/>
          </w:rPr>
          <w:t>LPS</w:t>
        </w:r>
        <w:r w:rsidRPr="00F17448">
          <w:t>22</w:t>
        </w:r>
        <w:r>
          <w:rPr>
            <w:lang w:val="en-US"/>
          </w:rPr>
          <w:t>HB</w:t>
        </w:r>
        <w:r>
          <w:t>: 6.</w:t>
        </w:r>
      </w:ins>
    </w:p>
    <w:p w14:paraId="74BC3BF5" w14:textId="7D0AD860" w:rsidR="000F7AFA" w:rsidRPr="005359E6" w:rsidRDefault="000F7AFA" w:rsidP="000F7AFA">
      <w:pPr>
        <w:pStyle w:val="af"/>
        <w:rPr>
          <w:ins w:id="274" w:author="Артем Анатольевич" w:date="2023-11-23T16:50:00Z"/>
        </w:rPr>
      </w:pPr>
      <w:ins w:id="275" w:author="Артем Анатольевич" w:date="2023-11-23T16:50:00Z">
        <w:r>
          <w:t>В ответе на запрос состояния блок данных с температурой (таблица </w:t>
        </w:r>
      </w:ins>
      <w:ins w:id="276" w:author="Артем Анатольевич" w:date="2023-11-23T18:21:00Z">
        <w:r w:rsidR="000A274B">
          <w:fldChar w:fldCharType="begin"/>
        </w:r>
        <w:r w:rsidR="000A274B">
          <w:instrText xml:space="preserve"> REF _Ref151656102 \n \h \t </w:instrText>
        </w:r>
      </w:ins>
      <w:r w:rsidR="000A274B">
        <w:fldChar w:fldCharType="separate"/>
      </w:r>
      <w:ins w:id="277" w:author="Артем Анатольевич" w:date="2023-11-23T18:21:00Z">
        <w:r w:rsidR="000A274B">
          <w:t>10</w:t>
        </w:r>
        <w:r w:rsidR="000A274B">
          <w:fldChar w:fldCharType="end"/>
        </w:r>
      </w:ins>
      <w:ins w:id="278" w:author="Артем Анатольевич" w:date="2023-11-23T16:50:00Z">
        <w:r>
          <w:t>).</w:t>
        </w:r>
      </w:ins>
    </w:p>
    <w:p w14:paraId="7455149D" w14:textId="1FED11A0" w:rsidR="000F7AFA" w:rsidRPr="00DD6BF7" w:rsidRDefault="000F7AFA" w:rsidP="000F7AFA">
      <w:pPr>
        <w:pStyle w:val="a7"/>
        <w:rPr>
          <w:ins w:id="279" w:author="Артем Анатольевич" w:date="2023-11-23T16:50:00Z"/>
          <w:lang w:val="ru-RU"/>
        </w:rPr>
      </w:pPr>
      <w:bookmarkStart w:id="280" w:name="_Ref151656102"/>
      <w:ins w:id="281" w:author="Артем Анатольевич" w:date="2023-11-23T16:50:00Z">
        <w:r w:rsidRPr="00DD6BF7">
          <w:rPr>
            <w:lang w:val="ru-RU"/>
          </w:rPr>
          <w:t xml:space="preserve">– </w:t>
        </w:r>
        <w:r>
          <w:rPr>
            <w:lang w:val="ru-RU"/>
          </w:rPr>
          <w:t xml:space="preserve">Блок данных от датчика температуры </w:t>
        </w:r>
      </w:ins>
      <w:ins w:id="282" w:author="Артем Анатольевич" w:date="2023-11-23T17:03:00Z">
        <w:r w:rsidR="00E2167E">
          <w:rPr>
            <w:lang w:val="ru-RU"/>
          </w:rPr>
          <w:t>и давления</w:t>
        </w:r>
      </w:ins>
      <w:bookmarkEnd w:id="280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122"/>
        <w:gridCol w:w="3685"/>
        <w:gridCol w:w="3827"/>
      </w:tblGrid>
      <w:tr w:rsidR="000F7AFA" w:rsidRPr="00724386" w14:paraId="2E051A50" w14:textId="77777777" w:rsidTr="00F17448">
        <w:trPr>
          <w:cantSplit/>
          <w:trHeight w:val="454"/>
          <w:tblHeader/>
          <w:ins w:id="283" w:author="Артем Анатольевич" w:date="2023-11-23T16:50:00Z"/>
        </w:trPr>
        <w:tc>
          <w:tcPr>
            <w:tcW w:w="2122" w:type="dxa"/>
            <w:vAlign w:val="center"/>
          </w:tcPr>
          <w:p w14:paraId="7F04D2E0" w14:textId="77777777" w:rsidR="000F7AFA" w:rsidRPr="00724386" w:rsidRDefault="000F7AFA" w:rsidP="00F17448">
            <w:pPr>
              <w:pStyle w:val="af6"/>
              <w:jc w:val="left"/>
              <w:rPr>
                <w:ins w:id="284" w:author="Артем Анатольевич" w:date="2023-11-23T16:50:00Z"/>
              </w:rPr>
            </w:pPr>
            <w:ins w:id="285" w:author="Артем Анатольевич" w:date="2023-11-23T16:50:00Z">
              <w:r>
                <w:rPr>
                  <w:lang w:val="en-US"/>
                </w:rPr>
                <w:t>ID</w:t>
              </w:r>
              <w:r w:rsidRPr="00537ADD">
                <w:t xml:space="preserve"> </w:t>
              </w:r>
              <w:r>
                <w:t>блока данных</w:t>
              </w:r>
            </w:ins>
          </w:p>
        </w:tc>
        <w:tc>
          <w:tcPr>
            <w:tcW w:w="3685" w:type="dxa"/>
            <w:vAlign w:val="center"/>
            <w:hideMark/>
          </w:tcPr>
          <w:p w14:paraId="771AE7B6" w14:textId="77777777" w:rsidR="000F7AFA" w:rsidRPr="00724386" w:rsidRDefault="000F7AFA" w:rsidP="00F17448">
            <w:pPr>
              <w:pStyle w:val="af6"/>
              <w:jc w:val="left"/>
              <w:rPr>
                <w:ins w:id="286" w:author="Артем Анатольевич" w:date="2023-11-23T16:50:00Z"/>
              </w:rPr>
            </w:pPr>
            <w:ins w:id="287" w:author="Артем Анатольевич" w:date="2023-11-23T16:50:00Z">
              <w:r>
                <w:t>Содержание блока</w:t>
              </w:r>
            </w:ins>
          </w:p>
        </w:tc>
        <w:tc>
          <w:tcPr>
            <w:tcW w:w="3827" w:type="dxa"/>
            <w:vAlign w:val="center"/>
          </w:tcPr>
          <w:p w14:paraId="5E38398F" w14:textId="77777777" w:rsidR="000F7AFA" w:rsidRDefault="000F7AFA" w:rsidP="00F17448">
            <w:pPr>
              <w:pStyle w:val="af6"/>
              <w:jc w:val="left"/>
              <w:rPr>
                <w:ins w:id="288" w:author="Артем Анатольевич" w:date="2023-11-23T16:50:00Z"/>
              </w:rPr>
            </w:pPr>
            <w:ins w:id="289" w:author="Артем Анатольевич" w:date="2023-11-23T16:50:00Z">
              <w:r>
                <w:t>Тип данных</w:t>
              </w:r>
            </w:ins>
          </w:p>
        </w:tc>
      </w:tr>
      <w:tr w:rsidR="000F7AFA" w:rsidRPr="00724386" w14:paraId="55E76D25" w14:textId="77777777" w:rsidTr="00F17448">
        <w:trPr>
          <w:cantSplit/>
          <w:trHeight w:val="454"/>
          <w:ins w:id="290" w:author="Артем Анатольевич" w:date="2023-11-23T16:50:00Z"/>
        </w:trPr>
        <w:tc>
          <w:tcPr>
            <w:tcW w:w="2122" w:type="dxa"/>
            <w:vAlign w:val="center"/>
          </w:tcPr>
          <w:p w14:paraId="14CF301A" w14:textId="77777777" w:rsidR="000F7AFA" w:rsidRPr="00500892" w:rsidRDefault="000F7AFA" w:rsidP="00F17448">
            <w:pPr>
              <w:pStyle w:val="af6"/>
              <w:jc w:val="left"/>
              <w:rPr>
                <w:ins w:id="291" w:author="Артем Анатольевич" w:date="2023-11-23T16:50:00Z"/>
                <w:lang w:val="en-US"/>
              </w:rPr>
            </w:pPr>
            <w:ins w:id="292" w:author="Артем Анатольевич" w:date="2023-11-23T16:50:00Z">
              <w:r>
                <w:t>0x0</w:t>
              </w:r>
              <w:r>
                <w:rPr>
                  <w:lang w:val="en-US"/>
                </w:rPr>
                <w:t>4</w:t>
              </w:r>
            </w:ins>
          </w:p>
        </w:tc>
        <w:tc>
          <w:tcPr>
            <w:tcW w:w="3685" w:type="dxa"/>
            <w:vAlign w:val="center"/>
          </w:tcPr>
          <w:p w14:paraId="6B752265" w14:textId="77777777" w:rsidR="000F7AFA" w:rsidRPr="00F17448" w:rsidRDefault="000F7AFA" w:rsidP="00F17448">
            <w:pPr>
              <w:pStyle w:val="af6"/>
              <w:jc w:val="left"/>
              <w:rPr>
                <w:ins w:id="293" w:author="Артем Анатольевич" w:date="2023-11-23T16:50:00Z"/>
                <w:lang w:val="en-US"/>
              </w:rPr>
            </w:pPr>
            <w:ins w:id="294" w:author="Артем Анатольевич" w:date="2023-11-23T16:50:00Z">
              <w:r>
                <w:t xml:space="preserve">Температура, </w:t>
              </w:r>
              <w:r w:rsidRPr="000F7AFA">
                <w:t>℃</w:t>
              </w:r>
            </w:ins>
          </w:p>
        </w:tc>
        <w:tc>
          <w:tcPr>
            <w:tcW w:w="3827" w:type="dxa"/>
            <w:vAlign w:val="center"/>
          </w:tcPr>
          <w:p w14:paraId="07B56B70" w14:textId="77777777" w:rsidR="000F7AFA" w:rsidRPr="00E24259" w:rsidRDefault="000F7AFA" w:rsidP="00F17448">
            <w:pPr>
              <w:pStyle w:val="af6"/>
              <w:jc w:val="left"/>
              <w:rPr>
                <w:ins w:id="295" w:author="Артем Анатольевич" w:date="2023-11-23T16:50:00Z"/>
                <w:rFonts w:cs="Times New Roman"/>
              </w:rPr>
            </w:pPr>
            <w:ins w:id="296" w:author="Артем Анатольевич" w:date="2023-11-23T16:50:00Z">
              <w:r>
                <w:rPr>
                  <w:lang w:val="en-US"/>
                </w:rPr>
                <w:t>f32</w:t>
              </w:r>
              <w:r>
                <w:t xml:space="preserve"> (</w:t>
              </w:r>
              <w:r>
                <w:rPr>
                  <w:lang w:val="en-US"/>
                </w:rPr>
                <w:t>7</w:t>
              </w:r>
              <w:r>
                <w:t>)</w:t>
              </w:r>
            </w:ins>
          </w:p>
        </w:tc>
      </w:tr>
      <w:tr w:rsidR="00E2167E" w:rsidRPr="00724386" w14:paraId="3E00E9F8" w14:textId="77777777" w:rsidTr="00F17448">
        <w:trPr>
          <w:cantSplit/>
          <w:trHeight w:val="454"/>
          <w:ins w:id="297" w:author="Артем Анатольевич" w:date="2023-11-23T17:03:00Z"/>
        </w:trPr>
        <w:tc>
          <w:tcPr>
            <w:tcW w:w="2122" w:type="dxa"/>
            <w:vAlign w:val="center"/>
          </w:tcPr>
          <w:p w14:paraId="1DF6D6DB" w14:textId="76A094B1" w:rsidR="00E2167E" w:rsidRDefault="00E2167E" w:rsidP="00E2167E">
            <w:pPr>
              <w:pStyle w:val="af6"/>
              <w:jc w:val="left"/>
              <w:rPr>
                <w:ins w:id="298" w:author="Артем Анатольевич" w:date="2023-11-23T17:03:00Z"/>
              </w:rPr>
            </w:pPr>
            <w:ins w:id="299" w:author="Артем Анатольевич" w:date="2023-11-23T17:03:00Z">
              <w:r>
                <w:t>0x0</w:t>
              </w:r>
            </w:ins>
            <w:ins w:id="300" w:author="Артем Анатольевич" w:date="2023-11-23T17:04:00Z">
              <w:r>
                <w:t>6</w:t>
              </w:r>
            </w:ins>
          </w:p>
        </w:tc>
        <w:tc>
          <w:tcPr>
            <w:tcW w:w="3685" w:type="dxa"/>
            <w:vAlign w:val="center"/>
          </w:tcPr>
          <w:p w14:paraId="219D5BB0" w14:textId="20BF519F" w:rsidR="00E2167E" w:rsidRDefault="00E2167E" w:rsidP="00E2167E">
            <w:pPr>
              <w:pStyle w:val="af6"/>
              <w:jc w:val="left"/>
              <w:rPr>
                <w:ins w:id="301" w:author="Артем Анатольевич" w:date="2023-11-23T17:03:00Z"/>
              </w:rPr>
            </w:pPr>
            <w:ins w:id="302" w:author="Артем Анатольевич" w:date="2023-11-23T17:04:00Z">
              <w:r>
                <w:t>Давление</w:t>
              </w:r>
            </w:ins>
            <w:ins w:id="303" w:author="Артем Анатольевич" w:date="2023-11-23T17:03:00Z">
              <w:r>
                <w:t xml:space="preserve">, </w:t>
              </w:r>
            </w:ins>
            <w:ins w:id="304" w:author="Артем Анатольевич" w:date="2023-11-23T17:04:00Z">
              <w:r>
                <w:t>Па</w:t>
              </w:r>
            </w:ins>
          </w:p>
        </w:tc>
        <w:tc>
          <w:tcPr>
            <w:tcW w:w="3827" w:type="dxa"/>
            <w:vAlign w:val="center"/>
          </w:tcPr>
          <w:p w14:paraId="2CD33765" w14:textId="63E40E2E" w:rsidR="00E2167E" w:rsidRDefault="00E2167E" w:rsidP="00E2167E">
            <w:pPr>
              <w:pStyle w:val="af6"/>
              <w:jc w:val="left"/>
              <w:rPr>
                <w:ins w:id="305" w:author="Артем Анатольевич" w:date="2023-11-23T17:03:00Z"/>
                <w:lang w:val="en-US"/>
              </w:rPr>
            </w:pPr>
            <w:ins w:id="306" w:author="Артем Анатольевич" w:date="2023-11-23T17:03:00Z">
              <w:r>
                <w:rPr>
                  <w:lang w:val="en-US"/>
                </w:rPr>
                <w:t>f32</w:t>
              </w:r>
              <w:r>
                <w:t xml:space="preserve"> (</w:t>
              </w:r>
              <w:r>
                <w:rPr>
                  <w:lang w:val="en-US"/>
                </w:rPr>
                <w:t>7</w:t>
              </w:r>
              <w:r>
                <w:t>)</w:t>
              </w:r>
            </w:ins>
          </w:p>
        </w:tc>
      </w:tr>
    </w:tbl>
    <w:p w14:paraId="2A530CE5" w14:textId="77777777" w:rsidR="000F7AFA" w:rsidRPr="00724386" w:rsidRDefault="000F7AFA" w:rsidP="000F7AFA">
      <w:pPr>
        <w:pStyle w:val="af9"/>
        <w:rPr>
          <w:ins w:id="307" w:author="Артем Анатольевич" w:date="2023-11-23T16:50:00Z"/>
        </w:rPr>
      </w:pPr>
    </w:p>
    <w:p w14:paraId="6138E6E5" w14:textId="77777777" w:rsidR="000F7AFA" w:rsidRPr="00724386" w:rsidRDefault="000F7AFA" w:rsidP="000F7AFA">
      <w:pPr>
        <w:pStyle w:val="af9"/>
        <w:rPr>
          <w:ins w:id="308" w:author="Артем Анатольевич" w:date="2023-11-23T16:50:00Z"/>
        </w:rPr>
      </w:pPr>
    </w:p>
    <w:p w14:paraId="6D3577C4" w14:textId="7A3BA23C" w:rsidR="000F7AFA" w:rsidRDefault="000F7AFA" w:rsidP="000F7AFA">
      <w:pPr>
        <w:pStyle w:val="2"/>
        <w:rPr>
          <w:ins w:id="309" w:author="Артем Анатольевич" w:date="2023-11-23T16:50:00Z"/>
          <w:lang w:val="en-US"/>
        </w:rPr>
      </w:pPr>
      <w:ins w:id="310" w:author="Артем Анатольевич" w:date="2023-11-23T16:53:00Z">
        <w:r>
          <w:t>Ручка</w:t>
        </w:r>
      </w:ins>
    </w:p>
    <w:p w14:paraId="374086A0" w14:textId="0A5D06EE" w:rsidR="000F7AFA" w:rsidRDefault="000F7AFA" w:rsidP="000F7AFA">
      <w:pPr>
        <w:pStyle w:val="af"/>
        <w:rPr>
          <w:ins w:id="311" w:author="Артем Анатольевич" w:date="2023-11-23T17:14:00Z"/>
        </w:rPr>
      </w:pPr>
      <w:ins w:id="312" w:author="Артем Анатольевич" w:date="2023-11-23T16:50:00Z">
        <w:r>
          <w:rPr>
            <w:lang w:val="en-US"/>
          </w:rPr>
          <w:t>ID</w:t>
        </w:r>
        <w:r>
          <w:t xml:space="preserve">: </w:t>
        </w:r>
      </w:ins>
      <w:ins w:id="313" w:author="Артем Анатольевич" w:date="2023-11-23T17:11:00Z">
        <w:r w:rsidR="009A719D">
          <w:t>7</w:t>
        </w:r>
      </w:ins>
      <w:ins w:id="314" w:author="Артем Анатольевич" w:date="2023-11-23T16:50:00Z">
        <w:r w:rsidRPr="00F17448">
          <w:t>.</w:t>
        </w:r>
      </w:ins>
    </w:p>
    <w:p w14:paraId="26D3DAFF" w14:textId="38ACBBB8" w:rsidR="009A719D" w:rsidRDefault="009A719D" w:rsidP="000F7AFA">
      <w:pPr>
        <w:pStyle w:val="af"/>
        <w:rPr>
          <w:ins w:id="315" w:author="Артем Анатольевич" w:date="2023-11-23T17:16:00Z"/>
        </w:rPr>
      </w:pPr>
      <w:ins w:id="316" w:author="Артем Анатольевич" w:date="2023-11-23T17:14:00Z">
        <w:r>
          <w:lastRenderedPageBreak/>
          <w:t>Ручка использует</w:t>
        </w:r>
      </w:ins>
      <w:ins w:id="317" w:author="Артем Анатольевич" w:date="2023-11-23T17:15:00Z">
        <w:r>
          <w:t xml:space="preserve"> </w:t>
        </w:r>
      </w:ins>
      <w:ins w:id="318" w:author="Артем Анатольевич" w:date="2023-11-23T17:58:00Z">
        <w:r w:rsidR="0060353F">
          <w:t>три</w:t>
        </w:r>
      </w:ins>
      <w:ins w:id="319" w:author="Артем Анатольевич" w:date="2023-11-23T17:15:00Z">
        <w:r>
          <w:t xml:space="preserve"> нестандартах типа данных</w:t>
        </w:r>
        <w:r w:rsidRPr="009A719D">
          <w:rPr>
            <w:rPrChange w:id="320" w:author="Артем Анатольевич" w:date="2023-11-23T17:15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t>UID</w:t>
        </w:r>
        <w:r w:rsidRPr="009A719D">
          <w:rPr>
            <w:rPrChange w:id="321" w:author="Артем Анатольевич" w:date="2023-11-23T17:15:00Z">
              <w:rPr>
                <w:lang w:val="en-US"/>
              </w:rPr>
            </w:rPrChange>
          </w:rPr>
          <w:t xml:space="preserve"> </w:t>
        </w:r>
        <w:r>
          <w:t>карты доступа</w:t>
        </w:r>
      </w:ins>
      <w:ins w:id="322" w:author="Артем Анатольевич" w:date="2023-11-23T17:58:00Z">
        <w:r w:rsidR="0060353F">
          <w:t>,</w:t>
        </w:r>
      </w:ins>
      <w:ins w:id="323" w:author="Артем Анатольевич" w:date="2023-11-23T17:15:00Z">
        <w:r>
          <w:t xml:space="preserve"> массив </w:t>
        </w:r>
      </w:ins>
      <w:ins w:id="324" w:author="Артем Анатольевич" w:date="2023-11-23T17:16:00Z">
        <w:r>
          <w:rPr>
            <w:lang w:val="en-US"/>
          </w:rPr>
          <w:t>UID</w:t>
        </w:r>
        <w:r w:rsidRPr="009A719D">
          <w:rPr>
            <w:rPrChange w:id="325" w:author="Артем Анатольевич" w:date="2023-11-23T17:16:00Z">
              <w:rPr>
                <w:lang w:val="en-US"/>
              </w:rPr>
            </w:rPrChange>
          </w:rPr>
          <w:t xml:space="preserve"> </w:t>
        </w:r>
        <w:r>
          <w:t>карты доступа</w:t>
        </w:r>
      </w:ins>
      <w:ins w:id="326" w:author="Артем Анатольевич" w:date="2023-11-23T17:58:00Z">
        <w:r w:rsidR="0060353F">
          <w:t xml:space="preserve"> и диапазон выборки</w:t>
        </w:r>
      </w:ins>
      <w:ins w:id="327" w:author="Артем Анатольевич" w:date="2023-11-23T17:16:00Z">
        <w:r>
          <w:t xml:space="preserve"> (таблица </w:t>
        </w:r>
      </w:ins>
      <w:ins w:id="328" w:author="Артем Анатольевич" w:date="2023-11-23T18:21:00Z">
        <w:r w:rsidR="000A274B">
          <w:fldChar w:fldCharType="begin"/>
        </w:r>
        <w:r w:rsidR="000A274B">
          <w:instrText xml:space="preserve"> REF _Ref151656109 \n \h \t </w:instrText>
        </w:r>
      </w:ins>
      <w:r w:rsidR="000A274B">
        <w:fldChar w:fldCharType="separate"/>
      </w:r>
      <w:ins w:id="329" w:author="Артем Анатольевич" w:date="2023-11-23T18:21:00Z">
        <w:r w:rsidR="000A274B">
          <w:t>11</w:t>
        </w:r>
        <w:r w:rsidR="000A274B">
          <w:fldChar w:fldCharType="end"/>
        </w:r>
      </w:ins>
      <w:ins w:id="330" w:author="Артем Анатольевич" w:date="2023-11-23T17:16:00Z">
        <w:r>
          <w:t>).</w:t>
        </w:r>
      </w:ins>
    </w:p>
    <w:p w14:paraId="5AB2152D" w14:textId="1AC55554" w:rsidR="009A719D" w:rsidRDefault="009A719D" w:rsidP="009A719D">
      <w:pPr>
        <w:pStyle w:val="a7"/>
        <w:rPr>
          <w:ins w:id="331" w:author="Артем Анатольевич" w:date="2023-11-23T17:16:00Z"/>
        </w:rPr>
      </w:pPr>
      <w:bookmarkStart w:id="332" w:name="_Ref151656109"/>
      <w:ins w:id="333" w:author="Артем Анатольевич" w:date="2023-11-23T17:16:00Z">
        <w:r>
          <w:rPr>
            <w:lang w:val="ru-RU"/>
          </w:rPr>
          <w:t xml:space="preserve">– </w:t>
        </w:r>
      </w:ins>
      <w:ins w:id="334" w:author="Артем Анатольевич" w:date="2023-11-23T17:17:00Z">
        <w:r>
          <w:rPr>
            <w:lang w:val="ru-RU"/>
          </w:rPr>
          <w:t>Специализированные</w:t>
        </w:r>
      </w:ins>
      <w:ins w:id="335" w:author="Артем Анатольевич" w:date="2023-11-23T17:16:00Z">
        <w:r>
          <w:rPr>
            <w:lang w:val="ru-RU"/>
          </w:rPr>
          <w:t xml:space="preserve"> типы данных</w:t>
        </w:r>
      </w:ins>
      <w:ins w:id="336" w:author="Артем Анатольевич" w:date="2023-11-23T17:17:00Z">
        <w:r>
          <w:rPr>
            <w:lang w:val="ru-RU"/>
          </w:rPr>
          <w:t xml:space="preserve"> ручки</w:t>
        </w:r>
      </w:ins>
      <w:bookmarkEnd w:id="332"/>
    </w:p>
    <w:tbl>
      <w:tblPr>
        <w:tblW w:w="0" w:type="auto"/>
        <w:tblCellMar>
          <w:left w:w="103" w:type="dxa"/>
        </w:tblCellMar>
        <w:tblLook w:val="04A0" w:firstRow="1" w:lastRow="0" w:firstColumn="1" w:lastColumn="0" w:noHBand="0" w:noVBand="1"/>
        <w:tblPrChange w:id="337" w:author="Артем Анатольевич" w:date="2023-11-23T17:24:00Z">
          <w:tblPr>
            <w:tblW w:w="5000" w:type="pct"/>
            <w:tblCellMar>
              <w:left w:w="103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429"/>
        <w:gridCol w:w="2127"/>
        <w:gridCol w:w="6071"/>
        <w:tblGridChange w:id="338">
          <w:tblGrid>
            <w:gridCol w:w="1429"/>
            <w:gridCol w:w="718"/>
            <w:gridCol w:w="1392"/>
            <w:gridCol w:w="17"/>
            <w:gridCol w:w="6071"/>
          </w:tblGrid>
        </w:tblGridChange>
      </w:tblGrid>
      <w:tr w:rsidR="009A719D" w:rsidRPr="00724386" w14:paraId="2F932878" w14:textId="77777777" w:rsidTr="000266A2">
        <w:trPr>
          <w:cantSplit/>
          <w:trHeight w:val="454"/>
          <w:tblHeader/>
          <w:ins w:id="339" w:author="Артем Анатольевич" w:date="2023-11-23T17:16:00Z"/>
          <w:trPrChange w:id="340" w:author="Артем Анатольевич" w:date="2023-11-23T17:24:00Z">
            <w:trPr>
              <w:cantSplit/>
              <w:trHeight w:val="454"/>
              <w:tblHeader/>
            </w:trPr>
          </w:trPrChange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tcPrChange w:id="341" w:author="Артем Анатольевич" w:date="2023-11-23T17:24:00Z">
              <w:tcPr>
                <w:tcW w:w="1115" w:type="pct"/>
                <w:gridSpan w:val="2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nil"/>
                </w:tcBorders>
                <w:vAlign w:val="center"/>
              </w:tcPr>
            </w:tcPrChange>
          </w:tcPr>
          <w:p w14:paraId="7CE3507C" w14:textId="77777777" w:rsidR="009A719D" w:rsidRPr="00724386" w:rsidRDefault="009A719D" w:rsidP="00F17448">
            <w:pPr>
              <w:pStyle w:val="af6"/>
              <w:rPr>
                <w:ins w:id="342" w:author="Артем Анатольевич" w:date="2023-11-23T17:16:00Z"/>
              </w:rPr>
            </w:pPr>
            <w:ins w:id="343" w:author="Артем Анатольевич" w:date="2023-11-23T17:16:00Z">
              <w:r w:rsidRPr="00DD6BF7">
                <w:t>ID типа данных</w:t>
              </w:r>
            </w:ins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  <w:tcPrChange w:id="344" w:author="Артем Анатольевич" w:date="2023-11-23T17:24:00Z">
              <w:tcPr>
                <w:tcW w:w="723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nil"/>
                </w:tcBorders>
                <w:vAlign w:val="center"/>
                <w:hideMark/>
              </w:tcPr>
            </w:tcPrChange>
          </w:tcPr>
          <w:p w14:paraId="3793AFE4" w14:textId="77777777" w:rsidR="009A719D" w:rsidRPr="00724386" w:rsidRDefault="009A719D" w:rsidP="00F17448">
            <w:pPr>
              <w:pStyle w:val="af6"/>
              <w:rPr>
                <w:ins w:id="345" w:author="Артем Анатольевич" w:date="2023-11-23T17:16:00Z"/>
              </w:rPr>
            </w:pPr>
            <w:ins w:id="346" w:author="Артем Анатольевич" w:date="2023-11-23T17:16:00Z">
              <w:r w:rsidRPr="00724386">
                <w:t>Тип</w:t>
              </w:r>
            </w:ins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  <w:tcPrChange w:id="347" w:author="Артем Анатольевич" w:date="2023-11-23T17:24:00Z">
              <w:tcPr>
                <w:tcW w:w="3162" w:type="pct"/>
                <w:gridSpan w:val="2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7CF87A2" w14:textId="77777777" w:rsidR="009A719D" w:rsidRPr="00724386" w:rsidRDefault="009A719D" w:rsidP="00F17448">
            <w:pPr>
              <w:pStyle w:val="af6"/>
              <w:rPr>
                <w:ins w:id="348" w:author="Артем Анатольевич" w:date="2023-11-23T17:16:00Z"/>
              </w:rPr>
            </w:pPr>
            <w:ins w:id="349" w:author="Артем Анатольевич" w:date="2023-11-23T17:16:00Z">
              <w:r w:rsidRPr="00DD6BF7">
                <w:t>Примечание</w:t>
              </w:r>
            </w:ins>
          </w:p>
        </w:tc>
      </w:tr>
      <w:tr w:rsidR="009A719D" w:rsidRPr="00DD6BF7" w14:paraId="77AB0455" w14:textId="77777777" w:rsidTr="000266A2">
        <w:trPr>
          <w:cantSplit/>
          <w:trHeight w:val="454"/>
          <w:ins w:id="350" w:author="Артем Анатольевич" w:date="2023-11-23T17:16:00Z"/>
          <w:trPrChange w:id="351" w:author="Артем Анатольевич" w:date="2023-11-23T17:24:00Z">
            <w:trPr>
              <w:cantSplit/>
              <w:trHeight w:val="454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52" w:author="Артем Анатольевич" w:date="2023-11-23T17:24:00Z">
              <w:tcPr>
                <w:tcW w:w="1115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B845C89" w14:textId="0A384E6D" w:rsidR="009A719D" w:rsidRPr="009A719D" w:rsidRDefault="009A719D" w:rsidP="00F17448">
            <w:pPr>
              <w:pStyle w:val="af6"/>
              <w:rPr>
                <w:ins w:id="353" w:author="Артем Анатольевич" w:date="2023-11-23T17:16:00Z"/>
                <w:lang w:val="en-US"/>
                <w:rPrChange w:id="354" w:author="Артем Анатольевич" w:date="2023-11-23T17:17:00Z">
                  <w:rPr>
                    <w:ins w:id="355" w:author="Артем Анатольевич" w:date="2023-11-23T17:16:00Z"/>
                  </w:rPr>
                </w:rPrChange>
              </w:rPr>
            </w:pPr>
            <w:ins w:id="356" w:author="Артем Анатольевич" w:date="2023-11-23T17:17:00Z">
              <w:r>
                <w:rPr>
                  <w:lang w:val="en-US"/>
                </w:rPr>
                <w:t>19</w:t>
              </w:r>
            </w:ins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tcPrChange w:id="357" w:author="Артем Анатольевич" w:date="2023-11-23T17:24:00Z">
              <w:tcPr>
                <w:tcW w:w="723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nil"/>
                </w:tcBorders>
                <w:vAlign w:val="center"/>
              </w:tcPr>
            </w:tcPrChange>
          </w:tcPr>
          <w:p w14:paraId="5FDEBE8C" w14:textId="124FCC50" w:rsidR="009A719D" w:rsidRPr="009A719D" w:rsidRDefault="009A719D" w:rsidP="00F17448">
            <w:pPr>
              <w:pStyle w:val="af6"/>
              <w:rPr>
                <w:ins w:id="358" w:author="Артем Анатольевич" w:date="2023-11-23T17:16:00Z"/>
              </w:rPr>
            </w:pPr>
            <w:ins w:id="359" w:author="Артем Анатольевич" w:date="2023-11-23T17:17:00Z">
              <w:r>
                <w:rPr>
                  <w:lang w:val="en-US"/>
                </w:rPr>
                <w:t xml:space="preserve">UID </w:t>
              </w:r>
              <w:r>
                <w:t>карты доступа</w:t>
              </w:r>
            </w:ins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tcPrChange w:id="360" w:author="Артем Анатольевич" w:date="2023-11-23T17:24:00Z">
              <w:tcPr>
                <w:tcW w:w="3162" w:type="pct"/>
                <w:gridSpan w:val="2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auto"/>
                </w:tcBorders>
                <w:vAlign w:val="center"/>
              </w:tcPr>
            </w:tcPrChange>
          </w:tcPr>
          <w:p w14:paraId="3478AC3B" w14:textId="17C5C7C5" w:rsidR="000266A2" w:rsidRDefault="009A719D" w:rsidP="000266A2">
            <w:pPr>
              <w:pStyle w:val="af6"/>
              <w:rPr>
                <w:ins w:id="361" w:author="Артем Анатольевич" w:date="2023-11-23T17:19:00Z"/>
                <w:lang w:val="en-US"/>
              </w:rPr>
            </w:pPr>
            <w:ins w:id="362" w:author="Артем Анатольевич" w:date="2023-11-23T17:17:00Z">
              <w:r>
                <w:t>Массив</w:t>
              </w:r>
            </w:ins>
            <w:ins w:id="363" w:author="Артем Анатольевич" w:date="2023-11-23T17:22:00Z">
              <w:r w:rsidR="000266A2">
                <w:t xml:space="preserve"> </w:t>
              </w:r>
            </w:ins>
            <w:ins w:id="364" w:author="Артем Анатольевич" w:date="2023-11-23T17:18:00Z">
              <w:r>
                <w:t>фиксированной длины u8</w:t>
              </w:r>
              <w:r>
                <w:rPr>
                  <w:lang w:val="en-US"/>
                </w:rPr>
                <w:t>[8]</w:t>
              </w:r>
            </w:ins>
            <w:ins w:id="365" w:author="Артем Анатольевич" w:date="2023-11-23T17:19:00Z">
              <w:r w:rsidR="000266A2">
                <w:rPr>
                  <w:lang w:val="en-US"/>
                </w:rPr>
                <w:t>:</w:t>
              </w:r>
            </w:ins>
          </w:p>
          <w:p w14:paraId="42E1DF21" w14:textId="77777777" w:rsidR="000266A2" w:rsidRDefault="000266A2" w:rsidP="000266A2">
            <w:pPr>
              <w:pStyle w:val="af6"/>
              <w:rPr>
                <w:ins w:id="366" w:author="Артем Анатольевич" w:date="2023-11-23T17:20:00Z"/>
              </w:rPr>
            </w:pPr>
            <w:ins w:id="367" w:author="Артем Анатольевич" w:date="2023-11-23T17:19:00Z">
              <w:r w:rsidRPr="000266A2">
                <w:rPr>
                  <w:rPrChange w:id="368" w:author="Артем Анатольевич" w:date="2023-11-23T17:20:00Z">
                    <w:rPr>
                      <w:lang w:val="en-US"/>
                    </w:rPr>
                  </w:rPrChange>
                </w:rPr>
                <w:t>[0]</w:t>
              </w:r>
            </w:ins>
            <w:ins w:id="369" w:author="Артем Анатольевич" w:date="2023-11-23T17:20:00Z">
              <w:r w:rsidRPr="000266A2">
                <w:rPr>
                  <w:rPrChange w:id="370" w:author="Артем Анатольевич" w:date="2023-11-23T17:20:00Z">
                    <w:rPr>
                      <w:lang w:val="en-US"/>
                    </w:rPr>
                  </w:rPrChange>
                </w:rPr>
                <w:t xml:space="preserve"> – </w:t>
              </w:r>
              <w:r>
                <w:t xml:space="preserve">длина </w:t>
              </w:r>
              <w:r>
                <w:rPr>
                  <w:lang w:val="en-US"/>
                </w:rPr>
                <w:t>UID</w:t>
              </w:r>
              <w:r w:rsidRPr="000266A2">
                <w:rPr>
                  <w:rPrChange w:id="371" w:author="Артем Анатольевич" w:date="2023-11-23T17:20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(может быть 4 или 7);</w:t>
              </w:r>
            </w:ins>
          </w:p>
          <w:p w14:paraId="7F40E556" w14:textId="60B63C7A" w:rsidR="000266A2" w:rsidRPr="000266A2" w:rsidRDefault="000266A2">
            <w:pPr>
              <w:pStyle w:val="af6"/>
              <w:rPr>
                <w:ins w:id="372" w:author="Артем Анатольевич" w:date="2023-11-23T17:16:00Z"/>
              </w:rPr>
            </w:pPr>
            <w:ins w:id="373" w:author="Артем Анатольевич" w:date="2023-11-23T17:20:00Z">
              <w:r w:rsidRPr="000266A2">
                <w:rPr>
                  <w:rPrChange w:id="374" w:author="Артем Анатольевич" w:date="2023-11-23T17:21:00Z">
                    <w:rPr>
                      <w:lang w:val="en-US"/>
                    </w:rPr>
                  </w:rPrChange>
                </w:rPr>
                <w:t xml:space="preserve">[1…7] </w:t>
              </w:r>
              <w:r>
                <w:t xml:space="preserve">– </w:t>
              </w:r>
              <w:r>
                <w:rPr>
                  <w:lang w:val="en-US"/>
                </w:rPr>
                <w:t>UID</w:t>
              </w:r>
              <w:r w:rsidRPr="000266A2">
                <w:rPr>
                  <w:rPrChange w:id="375" w:author="Артем Анатольевич" w:date="2023-11-23T17:21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в виде байт</w:t>
              </w:r>
            </w:ins>
            <w:ins w:id="376" w:author="Артем Анатольевич" w:date="2023-11-23T17:21:00Z">
              <w:r>
                <w:t xml:space="preserve">, если </w:t>
              </w:r>
              <w:r>
                <w:rPr>
                  <w:lang w:val="en-US"/>
                </w:rPr>
                <w:t>UID</w:t>
              </w:r>
              <w:r w:rsidRPr="000266A2">
                <w:rPr>
                  <w:rPrChange w:id="377" w:author="Артем Анатольевич" w:date="2023-11-23T17:21:00Z">
                    <w:rPr>
                      <w:lang w:val="en-US"/>
                    </w:rPr>
                  </w:rPrChange>
                </w:rPr>
                <w:t xml:space="preserve"> </w:t>
              </w:r>
              <w:r>
                <w:t xml:space="preserve">имеет длину 4, то байты </w:t>
              </w:r>
              <w:r w:rsidRPr="000266A2">
                <w:rPr>
                  <w:rPrChange w:id="378" w:author="Артем Анатольевич" w:date="2023-11-23T17:21:00Z">
                    <w:rPr>
                      <w:lang w:val="en-US"/>
                    </w:rPr>
                  </w:rPrChange>
                </w:rPr>
                <w:t>[</w:t>
              </w:r>
              <w:r>
                <w:t>5…7</w:t>
              </w:r>
            </w:ins>
            <w:ins w:id="379" w:author="Артем Анатольевич" w:date="2023-11-23T17:22:00Z">
              <w:r w:rsidRPr="000266A2">
                <w:rPr>
                  <w:rPrChange w:id="380" w:author="Артем Анатольевич" w:date="2023-11-23T17:22:00Z">
                    <w:rPr>
                      <w:lang w:val="en-US"/>
                    </w:rPr>
                  </w:rPrChange>
                </w:rPr>
                <w:t xml:space="preserve">] </w:t>
              </w:r>
              <w:r>
                <w:t>нулевые</w:t>
              </w:r>
            </w:ins>
          </w:p>
        </w:tc>
      </w:tr>
      <w:tr w:rsidR="009A719D" w:rsidRPr="00724386" w14:paraId="7CAE4744" w14:textId="77777777" w:rsidTr="000266A2">
        <w:trPr>
          <w:cantSplit/>
          <w:trHeight w:val="454"/>
          <w:ins w:id="381" w:author="Артем Анатольевич" w:date="2023-11-23T17:16:00Z"/>
          <w:trPrChange w:id="382" w:author="Артем Анатольевич" w:date="2023-11-23T17:24:00Z">
            <w:trPr>
              <w:cantSplit/>
              <w:trHeight w:val="454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83" w:author="Артем Анатольевич" w:date="2023-11-23T17:24:00Z">
              <w:tcPr>
                <w:tcW w:w="1115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6D226E3" w14:textId="07F1EF4D" w:rsidR="009A719D" w:rsidRPr="009A719D" w:rsidRDefault="009A719D" w:rsidP="00F17448">
            <w:pPr>
              <w:pStyle w:val="af6"/>
              <w:rPr>
                <w:ins w:id="384" w:author="Артем Анатольевич" w:date="2023-11-23T17:16:00Z"/>
                <w:lang w:val="en-US"/>
                <w:rPrChange w:id="385" w:author="Артем Анатольевич" w:date="2023-11-23T17:17:00Z">
                  <w:rPr>
                    <w:ins w:id="386" w:author="Артем Анатольевич" w:date="2023-11-23T17:16:00Z"/>
                  </w:rPr>
                </w:rPrChange>
              </w:rPr>
            </w:pPr>
            <w:ins w:id="387" w:author="Артем Анатольевич" w:date="2023-11-23T17:17:00Z">
              <w:r>
                <w:rPr>
                  <w:lang w:val="en-US"/>
                </w:rPr>
                <w:t>20</w:t>
              </w:r>
            </w:ins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  <w:tcPrChange w:id="388" w:author="Артем Анатольевич" w:date="2023-11-23T17:24:00Z">
              <w:tcPr>
                <w:tcW w:w="723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nil"/>
                </w:tcBorders>
                <w:vAlign w:val="center"/>
                <w:hideMark/>
              </w:tcPr>
            </w:tcPrChange>
          </w:tcPr>
          <w:p w14:paraId="772AD5F6" w14:textId="749FB22D" w:rsidR="009A719D" w:rsidRPr="000266A2" w:rsidRDefault="000266A2" w:rsidP="00F17448">
            <w:pPr>
              <w:pStyle w:val="af6"/>
              <w:rPr>
                <w:ins w:id="389" w:author="Артем Анатольевич" w:date="2023-11-23T17:16:00Z"/>
              </w:rPr>
            </w:pPr>
            <w:ins w:id="390" w:author="Артем Анатольевич" w:date="2023-11-23T17:23:00Z">
              <w:r>
                <w:t xml:space="preserve">Массив </w:t>
              </w:r>
              <w:r>
                <w:rPr>
                  <w:lang w:val="en-US"/>
                </w:rPr>
                <w:t xml:space="preserve">UIDs </w:t>
              </w:r>
              <w:r>
                <w:t>карт доступа</w:t>
              </w:r>
            </w:ins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tcPrChange w:id="391" w:author="Артем Анатольевич" w:date="2023-11-23T17:24:00Z">
              <w:tcPr>
                <w:tcW w:w="3162" w:type="pct"/>
                <w:gridSpan w:val="2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auto"/>
                </w:tcBorders>
                <w:vAlign w:val="center"/>
              </w:tcPr>
            </w:tcPrChange>
          </w:tcPr>
          <w:p w14:paraId="415F362E" w14:textId="760609E3" w:rsidR="009A719D" w:rsidRPr="00724386" w:rsidRDefault="000266A2" w:rsidP="00F17448">
            <w:pPr>
              <w:pStyle w:val="af6"/>
              <w:rPr>
                <w:ins w:id="392" w:author="Артем Анатольевич" w:date="2023-11-23T17:16:00Z"/>
              </w:rPr>
            </w:pPr>
            <w:ins w:id="393" w:author="Артем Анатольевич" w:date="2023-11-23T17:23:00Z">
              <w:r>
                <w:t>Массив переменной длины, ка</w:t>
              </w:r>
            </w:ins>
            <w:ins w:id="394" w:author="Артем Анатольевич" w:date="2023-11-23T17:24:00Z">
              <w:r>
                <w:t>ждый элемент массива представляет тип «</w:t>
              </w:r>
              <w:r>
                <w:rPr>
                  <w:lang w:val="en-US"/>
                </w:rPr>
                <w:t>UID</w:t>
              </w:r>
              <w:r w:rsidRPr="000266A2">
                <w:rPr>
                  <w:rPrChange w:id="395" w:author="Артем Анатольевич" w:date="2023-11-23T17:24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карты доступа»</w:t>
              </w:r>
            </w:ins>
          </w:p>
        </w:tc>
      </w:tr>
      <w:tr w:rsidR="0060353F" w:rsidRPr="00724386" w14:paraId="25DA6BB3" w14:textId="77777777" w:rsidTr="000266A2">
        <w:trPr>
          <w:cantSplit/>
          <w:trHeight w:val="454"/>
          <w:ins w:id="396" w:author="Артем Анатольевич" w:date="2023-11-23T17:55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5BFBD" w14:textId="2935457D" w:rsidR="0060353F" w:rsidRPr="0060353F" w:rsidRDefault="0060353F" w:rsidP="00F17448">
            <w:pPr>
              <w:pStyle w:val="af6"/>
              <w:rPr>
                <w:ins w:id="397" w:author="Артем Анатольевич" w:date="2023-11-23T17:55:00Z"/>
                <w:rPrChange w:id="398" w:author="Артем Анатольевич" w:date="2023-11-23T17:55:00Z">
                  <w:rPr>
                    <w:ins w:id="399" w:author="Артем Анатольевич" w:date="2023-11-23T17:55:00Z"/>
                    <w:lang w:val="en-US"/>
                  </w:rPr>
                </w:rPrChange>
              </w:rPr>
            </w:pPr>
            <w:ins w:id="400" w:author="Артем Анатольевич" w:date="2023-11-23T17:55:00Z">
              <w:r>
                <w:t>21</w:t>
              </w:r>
            </w:ins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E496996" w14:textId="6EDBFEEF" w:rsidR="0060353F" w:rsidRDefault="0060353F" w:rsidP="00F17448">
            <w:pPr>
              <w:pStyle w:val="af6"/>
              <w:rPr>
                <w:ins w:id="401" w:author="Артем Анатольевич" w:date="2023-11-23T17:55:00Z"/>
              </w:rPr>
            </w:pPr>
            <w:ins w:id="402" w:author="Артем Анатольевич" w:date="2023-11-23T17:55:00Z">
              <w:r>
                <w:t>Диапазон выб</w:t>
              </w:r>
            </w:ins>
            <w:ins w:id="403" w:author="Артем Анатольевич" w:date="2023-11-23T17:56:00Z">
              <w:r>
                <w:t>орки</w:t>
              </w:r>
            </w:ins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</w:tcPr>
          <w:p w14:paraId="0435F074" w14:textId="02F3B500" w:rsidR="0060353F" w:rsidRPr="0060353F" w:rsidRDefault="0060353F" w:rsidP="0060353F">
            <w:pPr>
              <w:pStyle w:val="af6"/>
              <w:rPr>
                <w:ins w:id="404" w:author="Артем Анатольевич" w:date="2023-11-23T17:56:00Z"/>
                <w:rPrChange w:id="405" w:author="Артем Анатольевич" w:date="2023-11-23T17:56:00Z">
                  <w:rPr>
                    <w:ins w:id="406" w:author="Артем Анатольевич" w:date="2023-11-23T17:56:00Z"/>
                    <w:lang w:val="en-US"/>
                  </w:rPr>
                </w:rPrChange>
              </w:rPr>
            </w:pPr>
            <w:ins w:id="407" w:author="Артем Анатольевич" w:date="2023-11-23T17:56:00Z">
              <w:r>
                <w:t>Массив фиксированной длины u8</w:t>
              </w:r>
              <w:r w:rsidRPr="0060353F">
                <w:rPr>
                  <w:rPrChange w:id="408" w:author="Артем Анатольевич" w:date="2023-11-23T17:56:00Z">
                    <w:rPr>
                      <w:lang w:val="en-US"/>
                    </w:rPr>
                  </w:rPrChange>
                </w:rPr>
                <w:t>[</w:t>
              </w:r>
              <w:r>
                <w:t>2</w:t>
              </w:r>
              <w:r w:rsidRPr="0060353F">
                <w:rPr>
                  <w:rPrChange w:id="409" w:author="Артем Анатольевич" w:date="2023-11-23T17:56:00Z">
                    <w:rPr>
                      <w:lang w:val="en-US"/>
                    </w:rPr>
                  </w:rPrChange>
                </w:rPr>
                <w:t>]:</w:t>
              </w:r>
            </w:ins>
          </w:p>
          <w:p w14:paraId="31A2A511" w14:textId="1FCE78E6" w:rsidR="0060353F" w:rsidRDefault="0060353F" w:rsidP="0060353F">
            <w:pPr>
              <w:pStyle w:val="af6"/>
              <w:rPr>
                <w:ins w:id="410" w:author="Артем Анатольевич" w:date="2023-11-23T17:56:00Z"/>
              </w:rPr>
            </w:pPr>
            <w:ins w:id="411" w:author="Артем Анатольевич" w:date="2023-11-23T17:56:00Z">
              <w:r w:rsidRPr="00F17448">
                <w:t xml:space="preserve">[0] – </w:t>
              </w:r>
              <w:r>
                <w:t>смеще</w:t>
              </w:r>
            </w:ins>
            <w:ins w:id="412" w:author="Артем Анатольевич" w:date="2023-11-23T17:57:00Z">
              <w:r>
                <w:t>ние выборки</w:t>
              </w:r>
            </w:ins>
            <w:ins w:id="413" w:author="Артем Анатольевич" w:date="2023-11-23T17:56:00Z">
              <w:r>
                <w:t>;</w:t>
              </w:r>
            </w:ins>
          </w:p>
          <w:p w14:paraId="2164749D" w14:textId="5FACB61E" w:rsidR="0060353F" w:rsidRPr="0060353F" w:rsidRDefault="0060353F" w:rsidP="0060353F">
            <w:pPr>
              <w:pStyle w:val="af6"/>
              <w:rPr>
                <w:ins w:id="414" w:author="Артем Анатольевич" w:date="2023-11-23T17:55:00Z"/>
              </w:rPr>
            </w:pPr>
            <w:ins w:id="415" w:author="Артем Анатольевич" w:date="2023-11-23T17:56:00Z">
              <w:r w:rsidRPr="00F17448">
                <w:t>[</w:t>
              </w:r>
            </w:ins>
            <w:ins w:id="416" w:author="Артем Анатольевич" w:date="2023-11-23T17:57:00Z">
              <w:r>
                <w:t>1</w:t>
              </w:r>
            </w:ins>
            <w:ins w:id="417" w:author="Артем Анатольевич" w:date="2023-11-23T17:56:00Z">
              <w:r w:rsidRPr="00F17448">
                <w:t xml:space="preserve">] </w:t>
              </w:r>
              <w:r>
                <w:t xml:space="preserve">– </w:t>
              </w:r>
            </w:ins>
            <w:ins w:id="418" w:author="Артем Анатольевич" w:date="2023-11-23T17:57:00Z">
              <w:r>
                <w:t>количество элементов в выборке</w:t>
              </w:r>
            </w:ins>
          </w:p>
        </w:tc>
      </w:tr>
    </w:tbl>
    <w:p w14:paraId="07362297" w14:textId="77777777" w:rsidR="009A719D" w:rsidRPr="00724386" w:rsidRDefault="009A719D" w:rsidP="009A719D">
      <w:pPr>
        <w:pStyle w:val="af9"/>
        <w:rPr>
          <w:ins w:id="419" w:author="Артем Анатольевич" w:date="2023-11-23T17:16:00Z"/>
        </w:rPr>
      </w:pPr>
    </w:p>
    <w:p w14:paraId="41797BAC" w14:textId="101584F6" w:rsidR="000F7AFA" w:rsidRPr="00103BB9" w:rsidRDefault="00103BB9" w:rsidP="000F7AFA">
      <w:pPr>
        <w:pStyle w:val="af"/>
        <w:rPr>
          <w:ins w:id="420" w:author="Артем Анатольевич" w:date="2023-11-23T16:50:00Z"/>
        </w:rPr>
      </w:pPr>
      <w:ins w:id="421" w:author="Артем Анатольевич" w:date="2023-11-23T17:30:00Z">
        <w:r>
          <w:t>Ручка использует следующие</w:t>
        </w:r>
      </w:ins>
      <w:ins w:id="422" w:author="Артем Анатольевич" w:date="2023-11-23T17:31:00Z">
        <w:r>
          <w:t xml:space="preserve"> дополнительные</w:t>
        </w:r>
      </w:ins>
      <w:ins w:id="423" w:author="Артем Анатольевич" w:date="2023-11-23T17:30:00Z">
        <w:r>
          <w:t xml:space="preserve"> блоки данных (таблица </w:t>
        </w:r>
      </w:ins>
      <w:ins w:id="424" w:author="Артем Анатольевич" w:date="2023-11-23T18:21:00Z">
        <w:r w:rsidR="000A274B">
          <w:fldChar w:fldCharType="begin"/>
        </w:r>
        <w:r w:rsidR="000A274B">
          <w:instrText xml:space="preserve"> REF _Ref151656109 \n \h \t </w:instrText>
        </w:r>
      </w:ins>
      <w:r w:rsidR="000A274B">
        <w:fldChar w:fldCharType="separate"/>
      </w:r>
      <w:ins w:id="425" w:author="Артем Анатольевич" w:date="2023-11-23T18:21:00Z">
        <w:r w:rsidR="000A274B">
          <w:t>11</w:t>
        </w:r>
        <w:r w:rsidR="000A274B">
          <w:fldChar w:fldCharType="end"/>
        </w:r>
      </w:ins>
      <w:ins w:id="426" w:author="Артем Анатольевич" w:date="2023-11-23T17:30:00Z">
        <w:r>
          <w:t>)</w:t>
        </w:r>
      </w:ins>
    </w:p>
    <w:p w14:paraId="6C8A3D43" w14:textId="591360E2" w:rsidR="000F7AFA" w:rsidRPr="00DD6BF7" w:rsidRDefault="000F7AFA" w:rsidP="000F7AFA">
      <w:pPr>
        <w:pStyle w:val="a7"/>
        <w:rPr>
          <w:ins w:id="427" w:author="Артем Анатольевич" w:date="2023-11-23T16:50:00Z"/>
          <w:lang w:val="ru-RU"/>
        </w:rPr>
      </w:pPr>
      <w:ins w:id="428" w:author="Артем Анатольевич" w:date="2023-11-23T16:50:00Z">
        <w:r w:rsidRPr="00DD6BF7">
          <w:rPr>
            <w:lang w:val="ru-RU"/>
          </w:rPr>
          <w:t xml:space="preserve">– </w:t>
        </w:r>
        <w:r>
          <w:rPr>
            <w:lang w:val="ru-RU"/>
          </w:rPr>
          <w:t>Блок</w:t>
        </w:r>
      </w:ins>
      <w:ins w:id="429" w:author="Артем Анатольевич" w:date="2023-11-23T18:21:00Z">
        <w:r w:rsidR="000A274B">
          <w:rPr>
            <w:lang w:val="ru-RU"/>
          </w:rPr>
          <w:t>и</w:t>
        </w:r>
      </w:ins>
      <w:ins w:id="430" w:author="Артем Анатольевич" w:date="2023-11-23T16:50:00Z">
        <w:r>
          <w:rPr>
            <w:lang w:val="ru-RU"/>
          </w:rPr>
          <w:t xml:space="preserve"> данных </w:t>
        </w:r>
      </w:ins>
      <w:ins w:id="431" w:author="Артем Анатольевич" w:date="2023-11-23T18:21:00Z">
        <w:r w:rsidR="000A274B">
          <w:rPr>
            <w:lang w:val="ru-RU"/>
          </w:rPr>
          <w:t>ручки</w:t>
        </w:r>
      </w:ins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122"/>
        <w:gridCol w:w="3685"/>
        <w:gridCol w:w="3827"/>
      </w:tblGrid>
      <w:tr w:rsidR="000F7AFA" w:rsidRPr="00724386" w14:paraId="6FE5206B" w14:textId="77777777" w:rsidTr="00F17448">
        <w:trPr>
          <w:cantSplit/>
          <w:trHeight w:val="454"/>
          <w:tblHeader/>
          <w:ins w:id="432" w:author="Артем Анатольевич" w:date="2023-11-23T16:50:00Z"/>
        </w:trPr>
        <w:tc>
          <w:tcPr>
            <w:tcW w:w="2122" w:type="dxa"/>
            <w:vAlign w:val="center"/>
          </w:tcPr>
          <w:p w14:paraId="0E5D33FF" w14:textId="77777777" w:rsidR="000F7AFA" w:rsidRPr="00724386" w:rsidRDefault="000F7AFA" w:rsidP="00F17448">
            <w:pPr>
              <w:pStyle w:val="af6"/>
              <w:jc w:val="left"/>
              <w:rPr>
                <w:ins w:id="433" w:author="Артем Анатольевич" w:date="2023-11-23T16:50:00Z"/>
              </w:rPr>
            </w:pPr>
            <w:ins w:id="434" w:author="Артем Анатольевич" w:date="2023-11-23T16:50:00Z">
              <w:r>
                <w:rPr>
                  <w:lang w:val="en-US"/>
                </w:rPr>
                <w:t>ID</w:t>
              </w:r>
              <w:r w:rsidRPr="00537ADD">
                <w:t xml:space="preserve"> </w:t>
              </w:r>
              <w:r>
                <w:t>блока данных</w:t>
              </w:r>
            </w:ins>
          </w:p>
        </w:tc>
        <w:tc>
          <w:tcPr>
            <w:tcW w:w="3685" w:type="dxa"/>
            <w:vAlign w:val="center"/>
            <w:hideMark/>
          </w:tcPr>
          <w:p w14:paraId="28A06C78" w14:textId="77777777" w:rsidR="000F7AFA" w:rsidRPr="00724386" w:rsidRDefault="000F7AFA" w:rsidP="00F17448">
            <w:pPr>
              <w:pStyle w:val="af6"/>
              <w:jc w:val="left"/>
              <w:rPr>
                <w:ins w:id="435" w:author="Артем Анатольевич" w:date="2023-11-23T16:50:00Z"/>
              </w:rPr>
            </w:pPr>
            <w:ins w:id="436" w:author="Артем Анатольевич" w:date="2023-11-23T16:50:00Z">
              <w:r>
                <w:t>Содержание блока</w:t>
              </w:r>
            </w:ins>
          </w:p>
        </w:tc>
        <w:tc>
          <w:tcPr>
            <w:tcW w:w="3827" w:type="dxa"/>
            <w:vAlign w:val="center"/>
          </w:tcPr>
          <w:p w14:paraId="2D6DFF3A" w14:textId="77777777" w:rsidR="000F7AFA" w:rsidRDefault="000F7AFA" w:rsidP="00F17448">
            <w:pPr>
              <w:pStyle w:val="af6"/>
              <w:jc w:val="left"/>
              <w:rPr>
                <w:ins w:id="437" w:author="Артем Анатольевич" w:date="2023-11-23T16:50:00Z"/>
              </w:rPr>
            </w:pPr>
            <w:ins w:id="438" w:author="Артем Анатольевич" w:date="2023-11-23T16:50:00Z">
              <w:r>
                <w:t>Тип данных</w:t>
              </w:r>
            </w:ins>
          </w:p>
        </w:tc>
      </w:tr>
      <w:tr w:rsidR="000F7AFA" w:rsidRPr="00724386" w14:paraId="6CFCEE48" w14:textId="77777777" w:rsidTr="00F17448">
        <w:trPr>
          <w:cantSplit/>
          <w:trHeight w:val="454"/>
          <w:ins w:id="439" w:author="Артем Анатольевич" w:date="2023-11-23T16:50:00Z"/>
        </w:trPr>
        <w:tc>
          <w:tcPr>
            <w:tcW w:w="2122" w:type="dxa"/>
            <w:vAlign w:val="center"/>
          </w:tcPr>
          <w:p w14:paraId="4419AC98" w14:textId="579262CE" w:rsidR="000F7AFA" w:rsidRPr="00103BB9" w:rsidRDefault="000F7AFA" w:rsidP="00F17448">
            <w:pPr>
              <w:pStyle w:val="af6"/>
              <w:jc w:val="left"/>
              <w:rPr>
                <w:ins w:id="440" w:author="Артем Анатольевич" w:date="2023-11-23T16:50:00Z"/>
                <w:rPrChange w:id="441" w:author="Артем Анатольевич" w:date="2023-11-23T17:31:00Z">
                  <w:rPr>
                    <w:ins w:id="442" w:author="Артем Анатольевич" w:date="2023-11-23T16:50:00Z"/>
                    <w:lang w:val="en-US"/>
                  </w:rPr>
                </w:rPrChange>
              </w:rPr>
            </w:pPr>
            <w:ins w:id="443" w:author="Артем Анатольевич" w:date="2023-11-23T16:50:00Z">
              <w:r>
                <w:t>0x0</w:t>
              </w:r>
            </w:ins>
            <w:ins w:id="444" w:author="Артем Анатольевич" w:date="2023-11-23T17:31:00Z">
              <w:r w:rsidR="00103BB9">
                <w:t>3</w:t>
              </w:r>
            </w:ins>
          </w:p>
        </w:tc>
        <w:tc>
          <w:tcPr>
            <w:tcW w:w="3685" w:type="dxa"/>
            <w:vAlign w:val="center"/>
          </w:tcPr>
          <w:p w14:paraId="27FF29A6" w14:textId="5A615DD5" w:rsidR="000F7AFA" w:rsidRPr="00F17448" w:rsidRDefault="00103BB9" w:rsidP="00F17448">
            <w:pPr>
              <w:pStyle w:val="af6"/>
              <w:jc w:val="left"/>
              <w:rPr>
                <w:ins w:id="445" w:author="Артем Анатольевич" w:date="2023-11-23T16:50:00Z"/>
                <w:lang w:val="en-US"/>
              </w:rPr>
            </w:pPr>
            <w:ins w:id="446" w:author="Артем Анатольевич" w:date="2023-11-23T17:32:00Z">
              <w:r>
                <w:t>Флаги ошибок</w:t>
              </w:r>
            </w:ins>
            <w:ins w:id="447" w:author="Артем Анатольевич" w:date="2023-11-23T17:50:00Z">
              <w:r w:rsidR="0060353F">
                <w:t xml:space="preserve"> записи карт</w:t>
              </w:r>
            </w:ins>
          </w:p>
        </w:tc>
        <w:tc>
          <w:tcPr>
            <w:tcW w:w="3827" w:type="dxa"/>
            <w:vAlign w:val="center"/>
          </w:tcPr>
          <w:p w14:paraId="5E82EFA9" w14:textId="77777777" w:rsidR="000F7AFA" w:rsidRDefault="00103BB9" w:rsidP="00F17448">
            <w:pPr>
              <w:pStyle w:val="af6"/>
              <w:jc w:val="left"/>
              <w:rPr>
                <w:ins w:id="448" w:author="Артем Анатольевич" w:date="2023-11-23T17:50:00Z"/>
                <w:lang w:val="en-US"/>
              </w:rPr>
            </w:pPr>
            <w:ins w:id="449" w:author="Артем Анатольевич" w:date="2023-11-23T17:33:00Z">
              <w:r>
                <w:t>u16</w:t>
              </w:r>
            </w:ins>
            <w:ins w:id="450" w:author="Артем Анатольевич" w:date="2023-11-23T16:50:00Z">
              <w:r w:rsidR="000F7AFA">
                <w:t xml:space="preserve"> (</w:t>
              </w:r>
            </w:ins>
            <w:ins w:id="451" w:author="Артем Анатольевич" w:date="2023-11-23T17:33:00Z">
              <w:r>
                <w:t>4</w:t>
              </w:r>
            </w:ins>
            <w:ins w:id="452" w:author="Артем Анатольевич" w:date="2023-11-23T16:50:00Z">
              <w:r w:rsidR="000F7AFA">
                <w:t>)</w:t>
              </w:r>
            </w:ins>
            <w:ins w:id="453" w:author="Артем Анатольевич" w:date="2023-11-23T17:50:00Z">
              <w:r w:rsidR="0060353F">
                <w:rPr>
                  <w:lang w:val="en-US"/>
                </w:rPr>
                <w:t>:</w:t>
              </w:r>
            </w:ins>
          </w:p>
          <w:p w14:paraId="40F4572B" w14:textId="77777777" w:rsidR="0060353F" w:rsidRDefault="0060353F" w:rsidP="00F17448">
            <w:pPr>
              <w:pStyle w:val="af6"/>
              <w:jc w:val="left"/>
              <w:rPr>
                <w:ins w:id="454" w:author="Артем Анатольевич" w:date="2023-11-23T17:53:00Z"/>
                <w:rFonts w:cs="Times New Roman"/>
              </w:rPr>
            </w:pPr>
            <w:ins w:id="455" w:author="Артем Анатольевич" w:date="2023-11-23T17:50:00Z">
              <w:r w:rsidRPr="0060353F">
                <w:rPr>
                  <w:rFonts w:cs="Times New Roman"/>
                  <w:rPrChange w:id="456" w:author="Артем Анатольевич" w:date="2023-11-23T17:52:00Z">
                    <w:rPr>
                      <w:rFonts w:cs="Times New Roman"/>
                      <w:lang w:val="en-US"/>
                    </w:rPr>
                  </w:rPrChange>
                </w:rPr>
                <w:t xml:space="preserve">1 </w:t>
              </w:r>
            </w:ins>
            <w:ins w:id="457" w:author="Артем Анатольевич" w:date="2023-11-23T17:52:00Z">
              <w:r>
                <w:rPr>
                  <w:rFonts w:cs="Times New Roman"/>
                </w:rPr>
                <w:t>бит: была попытка записи дублирующей карты</w:t>
              </w:r>
            </w:ins>
            <w:ins w:id="458" w:author="Артем Анатольевич" w:date="2023-11-23T17:53:00Z">
              <w:r>
                <w:rPr>
                  <w:rFonts w:cs="Times New Roman"/>
                </w:rPr>
                <w:t>;</w:t>
              </w:r>
            </w:ins>
          </w:p>
          <w:p w14:paraId="02ED8466" w14:textId="2E05F0C6" w:rsidR="0060353F" w:rsidRPr="0060353F" w:rsidRDefault="0060353F" w:rsidP="00F17448">
            <w:pPr>
              <w:pStyle w:val="af6"/>
              <w:jc w:val="left"/>
              <w:rPr>
                <w:ins w:id="459" w:author="Артем Анатольевич" w:date="2023-11-23T16:50:00Z"/>
                <w:rFonts w:cs="Times New Roman"/>
              </w:rPr>
            </w:pPr>
            <w:ins w:id="460" w:author="Артем Анатольевич" w:date="2023-11-23T17:53:00Z">
              <w:r>
                <w:rPr>
                  <w:rFonts w:cs="Times New Roman"/>
                </w:rPr>
                <w:t>2 бит: при записи карт был превышен лимит максимального количества карт</w:t>
              </w:r>
            </w:ins>
          </w:p>
        </w:tc>
      </w:tr>
      <w:tr w:rsidR="00103BB9" w:rsidRPr="00724386" w14:paraId="61582471" w14:textId="77777777" w:rsidTr="00F17448">
        <w:trPr>
          <w:cantSplit/>
          <w:trHeight w:val="454"/>
          <w:ins w:id="461" w:author="Артем Анатольевич" w:date="2023-11-23T17:31:00Z"/>
        </w:trPr>
        <w:tc>
          <w:tcPr>
            <w:tcW w:w="2122" w:type="dxa"/>
            <w:vAlign w:val="center"/>
          </w:tcPr>
          <w:p w14:paraId="446E3C35" w14:textId="07DC70B7" w:rsidR="00103BB9" w:rsidRPr="00103BB9" w:rsidRDefault="00103BB9" w:rsidP="00F17448">
            <w:pPr>
              <w:pStyle w:val="af6"/>
              <w:jc w:val="left"/>
              <w:rPr>
                <w:ins w:id="462" w:author="Артем Анатольевич" w:date="2023-11-23T17:31:00Z"/>
                <w:lang w:val="en-US"/>
                <w:rPrChange w:id="463" w:author="Артем Анатольевич" w:date="2023-11-23T17:33:00Z">
                  <w:rPr>
                    <w:ins w:id="464" w:author="Артем Анатольевич" w:date="2023-11-23T17:31:00Z"/>
                  </w:rPr>
                </w:rPrChange>
              </w:rPr>
            </w:pPr>
            <w:ins w:id="465" w:author="Артем Анатольевич" w:date="2023-11-23T17:33:00Z">
              <w:r>
                <w:rPr>
                  <w:lang w:val="en-US"/>
                </w:rPr>
                <w:t>0x04</w:t>
              </w:r>
            </w:ins>
          </w:p>
        </w:tc>
        <w:tc>
          <w:tcPr>
            <w:tcW w:w="3685" w:type="dxa"/>
            <w:vAlign w:val="center"/>
          </w:tcPr>
          <w:p w14:paraId="540886D5" w14:textId="76BFF206" w:rsidR="00103BB9" w:rsidRPr="00103BB9" w:rsidRDefault="00103BB9" w:rsidP="00F17448">
            <w:pPr>
              <w:pStyle w:val="af6"/>
              <w:jc w:val="left"/>
              <w:rPr>
                <w:ins w:id="466" w:author="Артем Анатольевич" w:date="2023-11-23T17:31:00Z"/>
              </w:rPr>
            </w:pPr>
            <w:ins w:id="467" w:author="Артем Анатольевич" w:date="2023-11-23T17:33:00Z">
              <w:r>
                <w:t>Статус замка</w:t>
              </w:r>
            </w:ins>
          </w:p>
        </w:tc>
        <w:tc>
          <w:tcPr>
            <w:tcW w:w="3827" w:type="dxa"/>
            <w:vAlign w:val="center"/>
          </w:tcPr>
          <w:p w14:paraId="3711E41C" w14:textId="77777777" w:rsidR="00103BB9" w:rsidRDefault="00103BB9" w:rsidP="00F17448">
            <w:pPr>
              <w:pStyle w:val="af6"/>
              <w:jc w:val="left"/>
              <w:rPr>
                <w:ins w:id="468" w:author="Артем Анатольевич" w:date="2023-11-23T17:54:00Z"/>
              </w:rPr>
            </w:pPr>
            <w:ins w:id="469" w:author="Артем Анатольевич" w:date="2023-11-23T17:33:00Z">
              <w:r>
                <w:t>u16 (4)</w:t>
              </w:r>
            </w:ins>
            <w:ins w:id="470" w:author="Артем Анатольевич" w:date="2023-11-23T17:54:00Z">
              <w:r w:rsidR="0060353F">
                <w:t>:</w:t>
              </w:r>
            </w:ins>
          </w:p>
          <w:p w14:paraId="1EDF91CE" w14:textId="77777777" w:rsidR="0060353F" w:rsidRDefault="0060353F" w:rsidP="00F17448">
            <w:pPr>
              <w:pStyle w:val="af6"/>
              <w:jc w:val="left"/>
              <w:rPr>
                <w:ins w:id="471" w:author="Артем Анатольевич" w:date="2023-11-23T17:54:00Z"/>
              </w:rPr>
            </w:pPr>
            <w:ins w:id="472" w:author="Артем Анатольевич" w:date="2023-11-23T17:54:00Z">
              <w:r>
                <w:t>0</w:t>
              </w:r>
              <w:r>
                <w:rPr>
                  <w:lang w:val="en-US"/>
                </w:rPr>
                <w:t>x</w:t>
              </w:r>
              <w:r w:rsidRPr="005F41F7">
                <w:rPr>
                  <w:rPrChange w:id="473" w:author="Veronika" w:date="2023-11-24T13:29:00Z">
                    <w:rPr>
                      <w:lang w:val="en-US"/>
                    </w:rPr>
                  </w:rPrChange>
                </w:rPr>
                <w:t>00</w:t>
              </w:r>
              <w:r>
                <w:rPr>
                  <w:lang w:val="en-US"/>
                </w:rPr>
                <w:t>FF</w:t>
              </w:r>
              <w:r w:rsidRPr="005F41F7">
                <w:rPr>
                  <w:rPrChange w:id="474" w:author="Veronika" w:date="2023-11-24T13:29:00Z">
                    <w:rPr>
                      <w:lang w:val="en-US"/>
                    </w:rPr>
                  </w:rPrChange>
                </w:rPr>
                <w:t xml:space="preserve"> – </w:t>
              </w:r>
              <w:r>
                <w:t>открыт;</w:t>
              </w:r>
            </w:ins>
          </w:p>
          <w:p w14:paraId="66298174" w14:textId="4B826E02" w:rsidR="0060353F" w:rsidRPr="005F41F7" w:rsidRDefault="0060353F" w:rsidP="00F17448">
            <w:pPr>
              <w:pStyle w:val="af6"/>
              <w:jc w:val="left"/>
              <w:rPr>
                <w:ins w:id="475" w:author="Артем Анатольевич" w:date="2023-11-23T17:31:00Z"/>
                <w:rPrChange w:id="476" w:author="Veronika" w:date="2023-11-24T13:29:00Z">
                  <w:rPr>
                    <w:ins w:id="477" w:author="Артем Анатольевич" w:date="2023-11-23T17:31:00Z"/>
                    <w:lang w:val="en-US"/>
                  </w:rPr>
                </w:rPrChange>
              </w:rPr>
            </w:pPr>
            <w:ins w:id="478" w:author="Артем Анатольевич" w:date="2023-11-23T17:54:00Z">
              <w:r>
                <w:t>0x0000 – закрыт</w:t>
              </w:r>
            </w:ins>
          </w:p>
        </w:tc>
      </w:tr>
      <w:tr w:rsidR="00103BB9" w:rsidRPr="00724386" w14:paraId="12BE083C" w14:textId="77777777" w:rsidTr="00F17448">
        <w:trPr>
          <w:cantSplit/>
          <w:trHeight w:val="454"/>
          <w:ins w:id="479" w:author="Артем Анатольевич" w:date="2023-11-23T17:31:00Z"/>
        </w:trPr>
        <w:tc>
          <w:tcPr>
            <w:tcW w:w="2122" w:type="dxa"/>
            <w:vAlign w:val="center"/>
          </w:tcPr>
          <w:p w14:paraId="264E6813" w14:textId="26D697F6" w:rsidR="00103BB9" w:rsidRPr="00103BB9" w:rsidRDefault="00103BB9" w:rsidP="00103BB9">
            <w:pPr>
              <w:pStyle w:val="af6"/>
              <w:jc w:val="left"/>
              <w:rPr>
                <w:ins w:id="480" w:author="Артем Анатольевич" w:date="2023-11-23T17:31:00Z"/>
              </w:rPr>
            </w:pPr>
            <w:ins w:id="481" w:author="Артем Анатольевич" w:date="2023-11-23T17:33:00Z">
              <w:r>
                <w:rPr>
                  <w:lang w:val="en-US"/>
                </w:rPr>
                <w:t>0x0</w:t>
              </w:r>
              <w:r>
                <w:t>5</w:t>
              </w:r>
            </w:ins>
          </w:p>
        </w:tc>
        <w:tc>
          <w:tcPr>
            <w:tcW w:w="3685" w:type="dxa"/>
            <w:vAlign w:val="center"/>
          </w:tcPr>
          <w:p w14:paraId="28FB6610" w14:textId="0315D0BA" w:rsidR="00103BB9" w:rsidRPr="00103BB9" w:rsidRDefault="00103BB9" w:rsidP="00103BB9">
            <w:pPr>
              <w:pStyle w:val="af6"/>
              <w:jc w:val="left"/>
              <w:rPr>
                <w:ins w:id="482" w:author="Артем Анатольевич" w:date="2023-11-23T17:31:00Z"/>
              </w:rPr>
            </w:pPr>
            <w:ins w:id="483" w:author="Артем Анатольевич" w:date="2023-11-23T17:34:00Z">
              <w:r>
                <w:rPr>
                  <w:lang w:val="en-US"/>
                </w:rPr>
                <w:t>UID</w:t>
              </w:r>
            </w:ins>
            <w:ins w:id="484" w:author="Артем Анатольевич" w:date="2023-11-23T17:35:00Z">
              <w:r>
                <w:t xml:space="preserve">, последней использованной </w:t>
              </w:r>
            </w:ins>
            <w:ins w:id="485" w:author="Артем Анатольевич" w:date="2023-11-23T17:34:00Z">
              <w:r>
                <w:t>карты</w:t>
              </w:r>
            </w:ins>
            <w:ins w:id="486" w:author="Артем Анатольевич" w:date="2023-11-23T17:35:00Z">
              <w:r>
                <w:t xml:space="preserve"> доступа</w:t>
              </w:r>
            </w:ins>
          </w:p>
        </w:tc>
        <w:tc>
          <w:tcPr>
            <w:tcW w:w="3827" w:type="dxa"/>
            <w:vAlign w:val="center"/>
          </w:tcPr>
          <w:p w14:paraId="4F874063" w14:textId="335353A9" w:rsidR="00103BB9" w:rsidRPr="0060353F" w:rsidRDefault="0060353F" w:rsidP="00103BB9">
            <w:pPr>
              <w:pStyle w:val="af6"/>
              <w:jc w:val="left"/>
              <w:rPr>
                <w:ins w:id="487" w:author="Артем Анатольевич" w:date="2023-11-23T17:31:00Z"/>
                <w:rPrChange w:id="488" w:author="Артем Анатольевич" w:date="2023-11-23T17:54:00Z">
                  <w:rPr>
                    <w:ins w:id="489" w:author="Артем Анатольевич" w:date="2023-11-23T17:31:00Z"/>
                    <w:lang w:val="en-US"/>
                  </w:rPr>
                </w:rPrChange>
              </w:rPr>
            </w:pPr>
            <w:ins w:id="490" w:author="Артем Анатольевич" w:date="2023-11-23T17:54:00Z">
              <w:r>
                <w:rPr>
                  <w:lang w:val="en-US"/>
                </w:rPr>
                <w:t xml:space="preserve">UID </w:t>
              </w:r>
              <w:r>
                <w:t>карты доступа (19)</w:t>
              </w:r>
            </w:ins>
          </w:p>
        </w:tc>
      </w:tr>
      <w:tr w:rsidR="00103BB9" w:rsidRPr="00724386" w14:paraId="7B7BA03C" w14:textId="77777777" w:rsidTr="00F17448">
        <w:trPr>
          <w:cantSplit/>
          <w:trHeight w:val="454"/>
          <w:ins w:id="491" w:author="Артем Анатольевич" w:date="2023-11-23T17:31:00Z"/>
        </w:trPr>
        <w:tc>
          <w:tcPr>
            <w:tcW w:w="2122" w:type="dxa"/>
            <w:vAlign w:val="center"/>
          </w:tcPr>
          <w:p w14:paraId="7A733A2B" w14:textId="7179B61B" w:rsidR="00103BB9" w:rsidRPr="00103BB9" w:rsidRDefault="00103BB9" w:rsidP="00103BB9">
            <w:pPr>
              <w:pStyle w:val="af6"/>
              <w:jc w:val="left"/>
              <w:rPr>
                <w:ins w:id="492" w:author="Артем Анатольевич" w:date="2023-11-23T17:31:00Z"/>
              </w:rPr>
            </w:pPr>
            <w:ins w:id="493" w:author="Артем Анатольевич" w:date="2023-11-23T17:33:00Z">
              <w:r>
                <w:rPr>
                  <w:lang w:val="en-US"/>
                </w:rPr>
                <w:t>0x0</w:t>
              </w:r>
              <w:r>
                <w:t>6</w:t>
              </w:r>
            </w:ins>
          </w:p>
        </w:tc>
        <w:tc>
          <w:tcPr>
            <w:tcW w:w="3685" w:type="dxa"/>
            <w:vAlign w:val="center"/>
          </w:tcPr>
          <w:p w14:paraId="318B7237" w14:textId="76611787" w:rsidR="00103BB9" w:rsidRPr="00D963D7" w:rsidRDefault="00D963D7" w:rsidP="00103BB9">
            <w:pPr>
              <w:pStyle w:val="af6"/>
              <w:jc w:val="left"/>
              <w:rPr>
                <w:ins w:id="494" w:author="Артем Анатольевич" w:date="2023-11-23T17:31:00Z"/>
              </w:rPr>
            </w:pPr>
            <w:ins w:id="495" w:author="Артем Анатольевич" w:date="2023-11-23T17:40:00Z">
              <w:r>
                <w:t>Массив</w:t>
              </w:r>
            </w:ins>
            <w:ins w:id="496" w:author="Артем Анатольевич" w:date="2023-11-23T17:36:00Z">
              <w:r w:rsidR="00103BB9">
                <w:t xml:space="preserve"> </w:t>
              </w:r>
              <w:r w:rsidR="00103BB9">
                <w:rPr>
                  <w:lang w:val="en-US"/>
                </w:rPr>
                <w:t>UIDs</w:t>
              </w:r>
              <w:r w:rsidR="00103BB9" w:rsidRPr="00103BB9">
                <w:rPr>
                  <w:rPrChange w:id="497" w:author="Артем Анатольевич" w:date="2023-11-23T17:36:00Z">
                    <w:rPr>
                      <w:lang w:val="en-US"/>
                    </w:rPr>
                  </w:rPrChange>
                </w:rPr>
                <w:t xml:space="preserve"> </w:t>
              </w:r>
              <w:r w:rsidR="00103BB9">
                <w:t>карт доступа</w:t>
              </w:r>
            </w:ins>
            <w:ins w:id="498" w:author="Артем Анатольевич" w:date="2023-11-23T17:43:00Z">
              <w:r w:rsidRPr="00D963D7">
                <w:rPr>
                  <w:rPrChange w:id="499" w:author="Артем Анатольевич" w:date="2023-11-23T17:43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для записи в</w:t>
              </w:r>
            </w:ins>
            <w:ins w:id="500" w:author="Артем Анатольевич" w:date="2023-11-23T17:44:00Z">
              <w:r w:rsidRPr="00D963D7">
                <w:rPr>
                  <w:rPrChange w:id="501" w:author="Артем Анатольевич" w:date="2023-11-23T17:44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память ручки</w:t>
              </w:r>
            </w:ins>
          </w:p>
        </w:tc>
        <w:tc>
          <w:tcPr>
            <w:tcW w:w="3827" w:type="dxa"/>
            <w:vAlign w:val="center"/>
          </w:tcPr>
          <w:p w14:paraId="4DA985B7" w14:textId="43B7CC5B" w:rsidR="00103BB9" w:rsidRDefault="0060353F" w:rsidP="00103BB9">
            <w:pPr>
              <w:pStyle w:val="af6"/>
              <w:jc w:val="left"/>
              <w:rPr>
                <w:ins w:id="502" w:author="Артем Анатольевич" w:date="2023-11-23T17:31:00Z"/>
                <w:lang w:val="en-US"/>
              </w:rPr>
            </w:pPr>
            <w:ins w:id="503" w:author="Артем Анатольевич" w:date="2023-11-23T17:54:00Z">
              <w:r>
                <w:t xml:space="preserve">Массив </w:t>
              </w:r>
              <w:r>
                <w:rPr>
                  <w:lang w:val="en-US"/>
                </w:rPr>
                <w:t xml:space="preserve">UIDs </w:t>
              </w:r>
              <w:r>
                <w:t>карт доступа (</w:t>
              </w:r>
            </w:ins>
            <w:ins w:id="504" w:author="Артем Анатольевич" w:date="2023-11-23T17:55:00Z">
              <w:r>
                <w:t>20</w:t>
              </w:r>
            </w:ins>
            <w:ins w:id="505" w:author="Артем Анатольевич" w:date="2023-11-23T17:54:00Z">
              <w:r>
                <w:t>)</w:t>
              </w:r>
            </w:ins>
          </w:p>
        </w:tc>
      </w:tr>
      <w:tr w:rsidR="00D963D7" w:rsidRPr="00724386" w14:paraId="400F9014" w14:textId="77777777" w:rsidTr="00F17448">
        <w:trPr>
          <w:cantSplit/>
          <w:trHeight w:val="454"/>
          <w:ins w:id="506" w:author="Артем Анатольевич" w:date="2023-11-23T17:44:00Z"/>
        </w:trPr>
        <w:tc>
          <w:tcPr>
            <w:tcW w:w="2122" w:type="dxa"/>
            <w:vAlign w:val="center"/>
          </w:tcPr>
          <w:p w14:paraId="4EFD9F10" w14:textId="598413FA" w:rsidR="00D963D7" w:rsidRPr="00D963D7" w:rsidRDefault="00D963D7" w:rsidP="00103BB9">
            <w:pPr>
              <w:pStyle w:val="af6"/>
              <w:jc w:val="left"/>
              <w:rPr>
                <w:ins w:id="507" w:author="Артем Анатольевич" w:date="2023-11-23T17:44:00Z"/>
                <w:rPrChange w:id="508" w:author="Артем Анатольевич" w:date="2023-11-23T17:44:00Z">
                  <w:rPr>
                    <w:ins w:id="509" w:author="Артем Анатольевич" w:date="2023-11-23T17:44:00Z"/>
                    <w:lang w:val="en-US"/>
                  </w:rPr>
                </w:rPrChange>
              </w:rPr>
            </w:pPr>
            <w:ins w:id="510" w:author="Артем Анатольевич" w:date="2023-11-23T17:44:00Z">
              <w:r>
                <w:t>0</w:t>
              </w:r>
              <w:r>
                <w:rPr>
                  <w:lang w:val="en-US"/>
                </w:rPr>
                <w:t>x</w:t>
              </w:r>
              <w:r>
                <w:t>07</w:t>
              </w:r>
            </w:ins>
          </w:p>
        </w:tc>
        <w:tc>
          <w:tcPr>
            <w:tcW w:w="3685" w:type="dxa"/>
            <w:vAlign w:val="center"/>
          </w:tcPr>
          <w:p w14:paraId="72CBFB28" w14:textId="7044AB3F" w:rsidR="00D963D7" w:rsidRPr="00D963D7" w:rsidRDefault="00D963D7" w:rsidP="00103BB9">
            <w:pPr>
              <w:pStyle w:val="af6"/>
              <w:jc w:val="left"/>
              <w:rPr>
                <w:ins w:id="511" w:author="Артем Анатольевич" w:date="2023-11-23T17:44:00Z"/>
              </w:rPr>
            </w:pPr>
            <w:ins w:id="512" w:author="Артем Анатольевич" w:date="2023-11-23T17:44:00Z">
              <w:r>
                <w:t xml:space="preserve">Выборка </w:t>
              </w:r>
            </w:ins>
            <w:ins w:id="513" w:author="Артем Анатольевич" w:date="2023-11-23T17:45:00Z">
              <w:r>
                <w:rPr>
                  <w:lang w:val="en-US"/>
                </w:rPr>
                <w:t>UIDs</w:t>
              </w:r>
              <w:r w:rsidRPr="00F17448">
                <w:t xml:space="preserve"> </w:t>
              </w:r>
              <w:r>
                <w:t>карт доступа</w:t>
              </w:r>
              <w:r w:rsidRPr="00F17448">
                <w:t xml:space="preserve"> </w:t>
              </w:r>
              <w:r>
                <w:t>из</w:t>
              </w:r>
              <w:r w:rsidRPr="00F17448">
                <w:t xml:space="preserve"> </w:t>
              </w:r>
              <w:r>
                <w:t>памяти ручки</w:t>
              </w:r>
            </w:ins>
          </w:p>
        </w:tc>
        <w:tc>
          <w:tcPr>
            <w:tcW w:w="3827" w:type="dxa"/>
            <w:vAlign w:val="center"/>
          </w:tcPr>
          <w:p w14:paraId="166F1F46" w14:textId="505F1D96" w:rsidR="00D963D7" w:rsidRDefault="0060353F" w:rsidP="00103BB9">
            <w:pPr>
              <w:pStyle w:val="af6"/>
              <w:jc w:val="left"/>
              <w:rPr>
                <w:ins w:id="514" w:author="Артем Анатольевич" w:date="2023-11-23T17:44:00Z"/>
              </w:rPr>
            </w:pPr>
            <w:ins w:id="515" w:author="Артем Анатольевич" w:date="2023-11-23T17:54:00Z">
              <w:r>
                <w:t xml:space="preserve">Массив </w:t>
              </w:r>
              <w:r>
                <w:rPr>
                  <w:lang w:val="en-US"/>
                </w:rPr>
                <w:t xml:space="preserve">UIDs </w:t>
              </w:r>
              <w:r>
                <w:t>карт доступа</w:t>
              </w:r>
            </w:ins>
            <w:ins w:id="516" w:author="Артем Анатольевич" w:date="2023-11-23T17:55:00Z">
              <w:r>
                <w:t xml:space="preserve"> (20)</w:t>
              </w:r>
            </w:ins>
          </w:p>
        </w:tc>
      </w:tr>
      <w:tr w:rsidR="0060353F" w:rsidRPr="00724386" w14:paraId="167B49A2" w14:textId="77777777" w:rsidTr="00F17448">
        <w:trPr>
          <w:cantSplit/>
          <w:trHeight w:val="454"/>
          <w:ins w:id="517" w:author="Артем Анатольевич" w:date="2023-11-23T17:31:00Z"/>
        </w:trPr>
        <w:tc>
          <w:tcPr>
            <w:tcW w:w="2122" w:type="dxa"/>
            <w:vAlign w:val="center"/>
          </w:tcPr>
          <w:p w14:paraId="70675D71" w14:textId="0B29C775" w:rsidR="0060353F" w:rsidRPr="00D963D7" w:rsidRDefault="0060353F" w:rsidP="0060353F">
            <w:pPr>
              <w:pStyle w:val="af6"/>
              <w:jc w:val="left"/>
              <w:rPr>
                <w:ins w:id="518" w:author="Артем Анатольевич" w:date="2023-11-23T17:31:00Z"/>
              </w:rPr>
            </w:pPr>
            <w:ins w:id="519" w:author="Артем Анатольевич" w:date="2023-11-23T17:33:00Z">
              <w:r>
                <w:rPr>
                  <w:lang w:val="en-US"/>
                </w:rPr>
                <w:t>0x0</w:t>
              </w:r>
            </w:ins>
            <w:ins w:id="520" w:author="Артем Анатольевич" w:date="2023-11-23T17:44:00Z">
              <w:r>
                <w:rPr>
                  <w:lang w:val="en-US"/>
                </w:rPr>
                <w:t>8</w:t>
              </w:r>
            </w:ins>
          </w:p>
        </w:tc>
        <w:tc>
          <w:tcPr>
            <w:tcW w:w="3685" w:type="dxa"/>
            <w:vAlign w:val="center"/>
          </w:tcPr>
          <w:p w14:paraId="4878ADFD" w14:textId="6E0ACB63" w:rsidR="0060353F" w:rsidRPr="00103BB9" w:rsidRDefault="0060353F" w:rsidP="0060353F">
            <w:pPr>
              <w:pStyle w:val="af6"/>
              <w:jc w:val="left"/>
              <w:rPr>
                <w:ins w:id="521" w:author="Артем Анатольевич" w:date="2023-11-23T17:31:00Z"/>
              </w:rPr>
            </w:pPr>
            <w:ins w:id="522" w:author="Артем Анатольевич" w:date="2023-11-23T17:38:00Z">
              <w:r>
                <w:t xml:space="preserve">Диапазон выборки </w:t>
              </w:r>
              <w:r>
                <w:rPr>
                  <w:lang w:val="en-US"/>
                </w:rPr>
                <w:t>UIDs</w:t>
              </w:r>
              <w:r w:rsidRPr="00103BB9">
                <w:rPr>
                  <w:rPrChange w:id="523" w:author="Артем Анатольевич" w:date="2023-11-23T17:38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карт доступа из памяти ручки</w:t>
              </w:r>
            </w:ins>
          </w:p>
        </w:tc>
        <w:tc>
          <w:tcPr>
            <w:tcW w:w="3827" w:type="dxa"/>
            <w:vAlign w:val="center"/>
          </w:tcPr>
          <w:p w14:paraId="58B79927" w14:textId="5709C6BC" w:rsidR="0060353F" w:rsidRDefault="0060353F" w:rsidP="0060353F">
            <w:pPr>
              <w:pStyle w:val="af6"/>
              <w:jc w:val="left"/>
              <w:rPr>
                <w:ins w:id="524" w:author="Артем Анатольевич" w:date="2023-11-23T17:31:00Z"/>
                <w:lang w:val="en-US"/>
              </w:rPr>
            </w:pPr>
            <w:ins w:id="525" w:author="Артем Анатольевич" w:date="2023-11-23T17:57:00Z">
              <w:r>
                <w:t>Диапазон выборки</w:t>
              </w:r>
            </w:ins>
          </w:p>
        </w:tc>
      </w:tr>
      <w:tr w:rsidR="0060353F" w:rsidRPr="00724386" w14:paraId="531B42E1" w14:textId="77777777" w:rsidTr="00F17448">
        <w:trPr>
          <w:cantSplit/>
          <w:trHeight w:val="454"/>
          <w:ins w:id="526" w:author="Артем Анатольевич" w:date="2023-11-23T17:31:00Z"/>
        </w:trPr>
        <w:tc>
          <w:tcPr>
            <w:tcW w:w="2122" w:type="dxa"/>
            <w:vAlign w:val="center"/>
          </w:tcPr>
          <w:p w14:paraId="0DC88740" w14:textId="04D951AE" w:rsidR="0060353F" w:rsidRPr="00D963D7" w:rsidRDefault="0060353F" w:rsidP="0060353F">
            <w:pPr>
              <w:pStyle w:val="af6"/>
              <w:jc w:val="left"/>
              <w:rPr>
                <w:ins w:id="527" w:author="Артем Анатольевич" w:date="2023-11-23T17:31:00Z"/>
              </w:rPr>
            </w:pPr>
            <w:ins w:id="528" w:author="Артем Анатольевич" w:date="2023-11-23T17:33:00Z">
              <w:r>
                <w:rPr>
                  <w:lang w:val="en-US"/>
                </w:rPr>
                <w:t>0x0</w:t>
              </w:r>
            </w:ins>
            <w:ins w:id="529" w:author="Артем Анатольевич" w:date="2023-11-23T17:44:00Z">
              <w:r>
                <w:rPr>
                  <w:lang w:val="en-US"/>
                </w:rPr>
                <w:t>9</w:t>
              </w:r>
            </w:ins>
          </w:p>
        </w:tc>
        <w:tc>
          <w:tcPr>
            <w:tcW w:w="3685" w:type="dxa"/>
            <w:vAlign w:val="center"/>
          </w:tcPr>
          <w:p w14:paraId="60F94F94" w14:textId="5830A9D5" w:rsidR="0060353F" w:rsidRDefault="0060353F" w:rsidP="0060353F">
            <w:pPr>
              <w:pStyle w:val="af6"/>
              <w:jc w:val="left"/>
              <w:rPr>
                <w:ins w:id="530" w:author="Артем Анатольевич" w:date="2023-11-23T17:31:00Z"/>
              </w:rPr>
            </w:pPr>
            <w:ins w:id="531" w:author="Артем Анатольевич" w:date="2023-11-23T17:45:00Z">
              <w:r>
                <w:t xml:space="preserve">Количество </w:t>
              </w:r>
            </w:ins>
            <w:ins w:id="532" w:author="Артем Анатольевич" w:date="2023-11-23T17:46:00Z">
              <w:r>
                <w:t>сохраненных карт доступа</w:t>
              </w:r>
            </w:ins>
            <w:ins w:id="533" w:author="Артем Анатольевич" w:date="2023-11-23T17:45:00Z">
              <w:r>
                <w:t xml:space="preserve"> </w:t>
              </w:r>
            </w:ins>
          </w:p>
        </w:tc>
        <w:tc>
          <w:tcPr>
            <w:tcW w:w="3827" w:type="dxa"/>
            <w:vAlign w:val="center"/>
          </w:tcPr>
          <w:p w14:paraId="576EDCD9" w14:textId="1E7EA149" w:rsidR="0060353F" w:rsidRDefault="0060353F" w:rsidP="0060353F">
            <w:pPr>
              <w:pStyle w:val="af6"/>
              <w:jc w:val="left"/>
              <w:rPr>
                <w:ins w:id="534" w:author="Артем Анатольевич" w:date="2023-11-23T17:31:00Z"/>
                <w:lang w:val="en-US"/>
              </w:rPr>
            </w:pPr>
            <w:ins w:id="535" w:author="Артем Анатольевич" w:date="2023-11-23T17:33:00Z">
              <w:r>
                <w:t>u16 (4)</w:t>
              </w:r>
            </w:ins>
          </w:p>
        </w:tc>
      </w:tr>
      <w:tr w:rsidR="0060353F" w:rsidRPr="00724386" w14:paraId="356E35EA" w14:textId="77777777" w:rsidTr="00F17448">
        <w:trPr>
          <w:cantSplit/>
          <w:trHeight w:val="454"/>
          <w:ins w:id="536" w:author="Артем Анатольевич" w:date="2023-11-23T17:38:00Z"/>
        </w:trPr>
        <w:tc>
          <w:tcPr>
            <w:tcW w:w="2122" w:type="dxa"/>
            <w:vAlign w:val="center"/>
          </w:tcPr>
          <w:p w14:paraId="25818529" w14:textId="0F742B71" w:rsidR="0060353F" w:rsidRPr="00103BB9" w:rsidRDefault="0060353F" w:rsidP="0060353F">
            <w:pPr>
              <w:pStyle w:val="af6"/>
              <w:jc w:val="left"/>
              <w:rPr>
                <w:ins w:id="537" w:author="Артем Анатольевич" w:date="2023-11-23T17:38:00Z"/>
                <w:rPrChange w:id="538" w:author="Артем Анатольевич" w:date="2023-11-23T17:38:00Z">
                  <w:rPr>
                    <w:ins w:id="539" w:author="Артем Анатольевич" w:date="2023-11-23T17:38:00Z"/>
                    <w:lang w:val="en-US"/>
                  </w:rPr>
                </w:rPrChange>
              </w:rPr>
            </w:pPr>
            <w:ins w:id="540" w:author="Артем Анатольевич" w:date="2023-11-23T17:38:00Z">
              <w:r>
                <w:rPr>
                  <w:lang w:val="en-US"/>
                </w:rPr>
                <w:t>0x0</w:t>
              </w:r>
            </w:ins>
            <w:ins w:id="541" w:author="Артем Анатольевич" w:date="2023-11-23T17:44:00Z">
              <w:r>
                <w:rPr>
                  <w:lang w:val="en-US"/>
                </w:rPr>
                <w:t>A</w:t>
              </w:r>
            </w:ins>
          </w:p>
        </w:tc>
        <w:tc>
          <w:tcPr>
            <w:tcW w:w="3685" w:type="dxa"/>
            <w:vAlign w:val="center"/>
          </w:tcPr>
          <w:p w14:paraId="74DE4744" w14:textId="304F2A5F" w:rsidR="0060353F" w:rsidRPr="00103BB9" w:rsidRDefault="0060353F" w:rsidP="0060353F">
            <w:pPr>
              <w:pStyle w:val="af6"/>
              <w:jc w:val="left"/>
              <w:rPr>
                <w:ins w:id="542" w:author="Артем Анатольевич" w:date="2023-11-23T17:38:00Z"/>
              </w:rPr>
            </w:pPr>
            <w:ins w:id="543" w:author="Артем Анатольевич" w:date="2023-11-23T17:39:00Z">
              <w:r>
                <w:t xml:space="preserve">Команда стереть </w:t>
              </w:r>
            </w:ins>
            <w:ins w:id="544" w:author="Артем Анатольевич" w:date="2023-11-23T17:46:00Z">
              <w:r>
                <w:t>сохраненные карты доступа</w:t>
              </w:r>
            </w:ins>
          </w:p>
        </w:tc>
        <w:tc>
          <w:tcPr>
            <w:tcW w:w="3827" w:type="dxa"/>
            <w:vAlign w:val="center"/>
          </w:tcPr>
          <w:p w14:paraId="4917CA75" w14:textId="77777777" w:rsidR="0060353F" w:rsidRDefault="0060353F" w:rsidP="0060353F">
            <w:pPr>
              <w:pStyle w:val="af6"/>
              <w:jc w:val="left"/>
              <w:rPr>
                <w:ins w:id="545" w:author="Артем Анатольевич" w:date="2023-11-23T17:59:00Z"/>
                <w:lang w:val="en-US"/>
              </w:rPr>
            </w:pPr>
            <w:ins w:id="546" w:author="Артем Анатольевич" w:date="2023-11-23T17:59:00Z">
              <w:r>
                <w:t>u16 (4)</w:t>
              </w:r>
              <w:r>
                <w:rPr>
                  <w:lang w:val="en-US"/>
                </w:rPr>
                <w:t>:</w:t>
              </w:r>
            </w:ins>
          </w:p>
          <w:p w14:paraId="0E60DF96" w14:textId="28920E78" w:rsidR="0060353F" w:rsidRPr="00624C18" w:rsidRDefault="0060353F" w:rsidP="0060353F">
            <w:pPr>
              <w:pStyle w:val="af6"/>
              <w:jc w:val="left"/>
              <w:rPr>
                <w:ins w:id="547" w:author="Артем Анатольевич" w:date="2023-11-23T17:38:00Z"/>
              </w:rPr>
            </w:pPr>
            <w:ins w:id="548" w:author="Артем Анатольевич" w:date="2023-11-23T17:59:00Z">
              <w:r>
                <w:rPr>
                  <w:lang w:val="en-US"/>
                </w:rPr>
                <w:t xml:space="preserve">0x00FF </w:t>
              </w:r>
              <w:r w:rsidR="00624C18">
                <w:rPr>
                  <w:lang w:val="en-US"/>
                </w:rPr>
                <w:t>–</w:t>
              </w:r>
              <w:r>
                <w:rPr>
                  <w:lang w:val="en-US"/>
                </w:rPr>
                <w:t xml:space="preserve"> </w:t>
              </w:r>
              <w:r w:rsidR="00624C18">
                <w:t>стереть</w:t>
              </w:r>
            </w:ins>
          </w:p>
        </w:tc>
      </w:tr>
    </w:tbl>
    <w:p w14:paraId="3E4E26F6" w14:textId="77777777" w:rsidR="000F7AFA" w:rsidRPr="00724386" w:rsidRDefault="000F7AFA" w:rsidP="000F7AFA">
      <w:pPr>
        <w:pStyle w:val="af9"/>
        <w:rPr>
          <w:ins w:id="549" w:author="Артем Анатольевич" w:date="2023-11-23T16:50:00Z"/>
        </w:rPr>
      </w:pPr>
    </w:p>
    <w:p w14:paraId="2633FBD7" w14:textId="069D32E4" w:rsidR="00624C18" w:rsidRDefault="00624C18" w:rsidP="00624C18">
      <w:pPr>
        <w:pStyle w:val="af"/>
        <w:rPr>
          <w:ins w:id="550" w:author="Артем Анатольевич" w:date="2023-11-23T18:01:00Z"/>
        </w:rPr>
      </w:pPr>
      <w:ins w:id="551" w:author="Артем Анатольевич" w:date="2023-11-23T18:00:00Z">
        <w:r>
          <w:t>В ответ на запрос состояния отсылаются блоки данных «Статус</w:t>
        </w:r>
      </w:ins>
      <w:ins w:id="552" w:author="Артем Анатольевич" w:date="2023-11-23T18:01:00Z">
        <w:r>
          <w:t xml:space="preserve"> замка» (0</w:t>
        </w:r>
        <w:r>
          <w:rPr>
            <w:lang w:val="en-US"/>
          </w:rPr>
          <w:t>x</w:t>
        </w:r>
        <w:r w:rsidRPr="00624C18">
          <w:rPr>
            <w:rPrChange w:id="553" w:author="Артем Анатольевич" w:date="2023-11-23T18:01:00Z">
              <w:rPr>
                <w:lang w:val="en-US"/>
              </w:rPr>
            </w:rPrChange>
          </w:rPr>
          <w:t>04</w:t>
        </w:r>
        <w:r>
          <w:t>) и «</w:t>
        </w:r>
        <w:r>
          <w:rPr>
            <w:lang w:val="en-US"/>
          </w:rPr>
          <w:t>UID</w:t>
        </w:r>
        <w:r>
          <w:t>, последней использованной карты доступа» (0</w:t>
        </w:r>
        <w:r>
          <w:rPr>
            <w:lang w:val="en-US"/>
          </w:rPr>
          <w:t>x</w:t>
        </w:r>
        <w:r w:rsidRPr="00624C18">
          <w:rPr>
            <w:rPrChange w:id="554" w:author="Артем Анатольевич" w:date="2023-11-23T18:01:00Z">
              <w:rPr>
                <w:lang w:val="en-US"/>
              </w:rPr>
            </w:rPrChange>
          </w:rPr>
          <w:t>05</w:t>
        </w:r>
        <w:r>
          <w:t>)</w:t>
        </w:r>
        <w:r w:rsidRPr="00624C18">
          <w:rPr>
            <w:rPrChange w:id="555" w:author="Артем Анатольевич" w:date="2023-11-23T18:01:00Z">
              <w:rPr>
                <w:lang w:val="en-US"/>
              </w:rPr>
            </w:rPrChange>
          </w:rPr>
          <w:t>.</w:t>
        </w:r>
      </w:ins>
    </w:p>
    <w:p w14:paraId="57B5F8B8" w14:textId="076B2257" w:rsidR="00624C18" w:rsidRDefault="00624C18" w:rsidP="00624C18">
      <w:pPr>
        <w:pStyle w:val="af"/>
        <w:rPr>
          <w:ins w:id="556" w:author="Артем Анатольевич" w:date="2023-11-23T18:07:00Z"/>
        </w:rPr>
      </w:pPr>
      <w:ins w:id="557" w:author="Артем Анатольевич" w:date="2023-11-23T18:02:00Z">
        <w:r>
          <w:lastRenderedPageBreak/>
          <w:t>Для записи карт доступа в память используется запрос</w:t>
        </w:r>
      </w:ins>
      <w:ins w:id="558" w:author="Артем Анатольевич" w:date="2023-11-23T18:03:00Z">
        <w:r>
          <w:t xml:space="preserve"> «Запись» (0</w:t>
        </w:r>
        <w:r>
          <w:rPr>
            <w:lang w:val="en-US"/>
          </w:rPr>
          <w:t>x</w:t>
        </w:r>
        <w:r w:rsidRPr="00624C18">
          <w:rPr>
            <w:rPrChange w:id="559" w:author="Артем Анатольевич" w:date="2023-11-23T18:03:00Z">
              <w:rPr>
                <w:lang w:val="en-US"/>
              </w:rPr>
            </w:rPrChange>
          </w:rPr>
          <w:t>0005</w:t>
        </w:r>
        <w:r>
          <w:t>)</w:t>
        </w:r>
        <w:r w:rsidRPr="00624C18">
          <w:rPr>
            <w:rPrChange w:id="560" w:author="Артем Анатольевич" w:date="2023-11-23T18:03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c</w:t>
        </w:r>
        <w:r w:rsidRPr="00624C18">
          <w:rPr>
            <w:rPrChange w:id="561" w:author="Артем Анатольевич" w:date="2023-11-23T18:03:00Z">
              <w:rPr>
                <w:lang w:val="en-US"/>
              </w:rPr>
            </w:rPrChange>
          </w:rPr>
          <w:t xml:space="preserve"> </w:t>
        </w:r>
        <w:r>
          <w:t xml:space="preserve">пакетом данных «Массив </w:t>
        </w:r>
        <w:r>
          <w:rPr>
            <w:lang w:val="en-US"/>
          </w:rPr>
          <w:t>UIDs</w:t>
        </w:r>
        <w:r w:rsidRPr="00F17448">
          <w:t xml:space="preserve"> </w:t>
        </w:r>
        <w:r>
          <w:t>карт доступа</w:t>
        </w:r>
        <w:r w:rsidRPr="00F17448">
          <w:t xml:space="preserve"> </w:t>
        </w:r>
        <w:r>
          <w:t>для записи в</w:t>
        </w:r>
        <w:r w:rsidRPr="00F17448">
          <w:t xml:space="preserve"> </w:t>
        </w:r>
        <w:r>
          <w:t>память ручки» (</w:t>
        </w:r>
      </w:ins>
      <w:ins w:id="562" w:author="Артем Анатольевич" w:date="2023-11-23T18:04:00Z">
        <w:r>
          <w:t>0</w:t>
        </w:r>
        <w:r>
          <w:rPr>
            <w:lang w:val="en-US"/>
          </w:rPr>
          <w:t>x</w:t>
        </w:r>
        <w:r w:rsidRPr="00624C18">
          <w:rPr>
            <w:rPrChange w:id="563" w:author="Артем Анатольевич" w:date="2023-11-23T18:04:00Z">
              <w:rPr>
                <w:lang w:val="en-US"/>
              </w:rPr>
            </w:rPrChange>
          </w:rPr>
          <w:t>06</w:t>
        </w:r>
      </w:ins>
      <w:ins w:id="564" w:author="Артем Анатольевич" w:date="2023-11-23T18:03:00Z">
        <w:r>
          <w:t>)</w:t>
        </w:r>
      </w:ins>
      <w:ins w:id="565" w:author="Артем Анатольевич" w:date="2023-11-23T18:04:00Z">
        <w:r w:rsidRPr="00624C18">
          <w:rPr>
            <w:rPrChange w:id="566" w:author="Артем Анатольевич" w:date="2023-11-23T18:04:00Z">
              <w:rPr>
                <w:lang w:val="en-US"/>
              </w:rPr>
            </w:rPrChange>
          </w:rPr>
          <w:t xml:space="preserve">. </w:t>
        </w:r>
        <w:r>
          <w:t xml:space="preserve">В ответ </w:t>
        </w:r>
      </w:ins>
      <w:ins w:id="567" w:author="Артем Анатольевич" w:date="2023-11-23T18:05:00Z">
        <w:r>
          <w:t>отсылаются блоки данных «Флаги ошибок записи карт»</w:t>
        </w:r>
      </w:ins>
      <w:ins w:id="568" w:author="Артем Анатольевич" w:date="2023-11-23T18:06:00Z">
        <w:r>
          <w:t xml:space="preserve"> (0</w:t>
        </w:r>
        <w:r>
          <w:rPr>
            <w:lang w:val="en-US"/>
          </w:rPr>
          <w:t>x</w:t>
        </w:r>
        <w:r w:rsidRPr="00624C18">
          <w:rPr>
            <w:rPrChange w:id="569" w:author="Артем Анатольевич" w:date="2023-11-23T18:06:00Z">
              <w:rPr>
                <w:lang w:val="en-US"/>
              </w:rPr>
            </w:rPrChange>
          </w:rPr>
          <w:t>03</w:t>
        </w:r>
        <w:r>
          <w:t>)</w:t>
        </w:r>
      </w:ins>
      <w:ins w:id="570" w:author="Артем Анатольевич" w:date="2023-11-23T18:05:00Z">
        <w:r>
          <w:t xml:space="preserve"> и «Количество сохраненных карт доступа</w:t>
        </w:r>
      </w:ins>
      <w:ins w:id="571" w:author="Артем Анатольевич" w:date="2023-11-23T18:06:00Z">
        <w:r>
          <w:t>»</w:t>
        </w:r>
        <w:r w:rsidRPr="00624C18">
          <w:rPr>
            <w:rPrChange w:id="572" w:author="Артем Анатольевич" w:date="2023-11-23T18:06:00Z">
              <w:rPr>
                <w:lang w:val="en-US"/>
              </w:rPr>
            </w:rPrChange>
          </w:rPr>
          <w:t xml:space="preserve"> (0</w:t>
        </w:r>
        <w:r>
          <w:rPr>
            <w:lang w:val="en-US"/>
          </w:rPr>
          <w:t>x</w:t>
        </w:r>
        <w:r w:rsidRPr="00624C18">
          <w:rPr>
            <w:rPrChange w:id="573" w:author="Артем Анатольевич" w:date="2023-11-23T18:06:00Z">
              <w:rPr>
                <w:lang w:val="en-US"/>
              </w:rPr>
            </w:rPrChange>
          </w:rPr>
          <w:t>09).</w:t>
        </w:r>
      </w:ins>
      <w:ins w:id="574" w:author="Артем Анатольевич" w:date="2023-11-23T18:14:00Z">
        <w:r w:rsidR="00CB6F1E">
          <w:t xml:space="preserve"> Максимальное количество карт для </w:t>
        </w:r>
      </w:ins>
      <w:ins w:id="575" w:author="Артем Анатольевич" w:date="2023-11-23T18:15:00Z">
        <w:r w:rsidR="00CB6F1E">
          <w:t>записи одним запросом: 18.</w:t>
        </w:r>
      </w:ins>
    </w:p>
    <w:p w14:paraId="657B9557" w14:textId="1AD9B1ED" w:rsidR="00624C18" w:rsidRDefault="00624C18" w:rsidP="00624C18">
      <w:pPr>
        <w:pStyle w:val="af"/>
        <w:rPr>
          <w:ins w:id="576" w:author="Артем Анатольевич" w:date="2023-11-23T18:10:00Z"/>
        </w:rPr>
      </w:pPr>
      <w:ins w:id="577" w:author="Артем Анатольевич" w:date="2023-11-23T18:07:00Z">
        <w:r>
          <w:t>Для открытия</w:t>
        </w:r>
      </w:ins>
      <w:ins w:id="578" w:author="Артем Анатольевич" w:date="2023-11-23T18:10:00Z">
        <w:r w:rsidR="00CB6F1E">
          <w:t>/закрытия</w:t>
        </w:r>
      </w:ins>
      <w:ins w:id="579" w:author="Артем Анатольевич" w:date="2023-11-23T18:07:00Z">
        <w:r>
          <w:t xml:space="preserve"> замка </w:t>
        </w:r>
      </w:ins>
      <w:ins w:id="580" w:author="Артем Анатольевич" w:date="2023-11-23T18:08:00Z">
        <w:r>
          <w:t>используется запрос «Запись» (0</w:t>
        </w:r>
        <w:r>
          <w:rPr>
            <w:lang w:val="en-US"/>
          </w:rPr>
          <w:t>x</w:t>
        </w:r>
        <w:r w:rsidRPr="00F17448">
          <w:t>0005</w:t>
        </w:r>
        <w:r>
          <w:t>)</w:t>
        </w:r>
        <w:r w:rsidRPr="00F17448">
          <w:t xml:space="preserve"> </w:t>
        </w:r>
        <w:r>
          <w:rPr>
            <w:lang w:val="en-US"/>
          </w:rPr>
          <w:t>c</w:t>
        </w:r>
        <w:r w:rsidRPr="00F17448">
          <w:t xml:space="preserve"> </w:t>
        </w:r>
        <w:r>
          <w:t>пакетом данных «Статус замка» (0</w:t>
        </w:r>
        <w:r>
          <w:rPr>
            <w:lang w:val="en-US"/>
          </w:rPr>
          <w:t>x</w:t>
        </w:r>
        <w:r w:rsidRPr="00F17448">
          <w:t>0</w:t>
        </w:r>
        <w:r>
          <w:t>4)</w:t>
        </w:r>
        <w:r w:rsidRPr="00F17448">
          <w:t xml:space="preserve">. </w:t>
        </w:r>
        <w:r>
          <w:t xml:space="preserve">В ответ отсылается </w:t>
        </w:r>
      </w:ins>
      <w:ins w:id="581" w:author="Артем Анатольевич" w:date="2023-11-23T18:09:00Z">
        <w:r w:rsidR="00CB6F1E">
          <w:t>такой же блок данных с текущим состоянием замка</w:t>
        </w:r>
      </w:ins>
      <w:ins w:id="582" w:author="Артем Анатольевич" w:date="2023-11-23T18:08:00Z">
        <w:r w:rsidRPr="00F17448">
          <w:t>.</w:t>
        </w:r>
      </w:ins>
    </w:p>
    <w:p w14:paraId="0AA19420" w14:textId="2FF8AA48" w:rsidR="00CB6F1E" w:rsidRDefault="00CB6F1E" w:rsidP="00CB6F1E">
      <w:pPr>
        <w:pStyle w:val="af"/>
        <w:rPr>
          <w:ins w:id="583" w:author="Артем Анатольевич" w:date="2023-11-23T18:12:00Z"/>
        </w:rPr>
      </w:pPr>
      <w:ins w:id="584" w:author="Артем Анатольевич" w:date="2023-11-23T18:10:00Z">
        <w:r>
          <w:t>Для очистки сохраненных карт доступа используется запрос «Запись» (0</w:t>
        </w:r>
        <w:r>
          <w:rPr>
            <w:lang w:val="en-US"/>
          </w:rPr>
          <w:t>x</w:t>
        </w:r>
        <w:r w:rsidRPr="00F17448">
          <w:t>0005</w:t>
        </w:r>
        <w:r>
          <w:t>)</w:t>
        </w:r>
        <w:r w:rsidRPr="00F17448">
          <w:t xml:space="preserve"> </w:t>
        </w:r>
        <w:r>
          <w:rPr>
            <w:lang w:val="en-US"/>
          </w:rPr>
          <w:t>c</w:t>
        </w:r>
        <w:r w:rsidRPr="00F17448">
          <w:t xml:space="preserve"> </w:t>
        </w:r>
        <w:r>
          <w:t>пакетом данных «</w:t>
        </w:r>
      </w:ins>
      <w:ins w:id="585" w:author="Артем Анатольевич" w:date="2023-11-23T18:11:00Z">
        <w:r>
          <w:t>Команда стереть сохраненные карты доступа</w:t>
        </w:r>
      </w:ins>
      <w:ins w:id="586" w:author="Артем Анатольевич" w:date="2023-11-23T18:10:00Z">
        <w:r>
          <w:t>» (0</w:t>
        </w:r>
        <w:r>
          <w:rPr>
            <w:lang w:val="en-US"/>
          </w:rPr>
          <w:t>x</w:t>
        </w:r>
        <w:r w:rsidRPr="00F17448">
          <w:t>0</w:t>
        </w:r>
      </w:ins>
      <w:ins w:id="587" w:author="Артем Анатольевич" w:date="2023-11-23T18:11:00Z">
        <w:r>
          <w:rPr>
            <w:lang w:val="en-US"/>
          </w:rPr>
          <w:t>A</w:t>
        </w:r>
      </w:ins>
      <w:ins w:id="588" w:author="Артем Анатольевич" w:date="2023-11-23T18:10:00Z">
        <w:r>
          <w:t>)</w:t>
        </w:r>
        <w:r w:rsidRPr="00F17448">
          <w:t xml:space="preserve">. </w:t>
        </w:r>
      </w:ins>
      <w:ins w:id="589" w:author="Артем Анатольевич" w:date="2023-11-23T18:11:00Z">
        <w:r>
          <w:t>В ответ отсылается блок данных «Количество сохраненных карт доступа»</w:t>
        </w:r>
        <w:r w:rsidRPr="00F17448">
          <w:t xml:space="preserve"> (0</w:t>
        </w:r>
        <w:r>
          <w:rPr>
            <w:lang w:val="en-US"/>
          </w:rPr>
          <w:t>x</w:t>
        </w:r>
        <w:r w:rsidRPr="00F17448">
          <w:t>09)</w:t>
        </w:r>
      </w:ins>
      <w:ins w:id="590" w:author="Артем Анатольевич" w:date="2023-11-23T18:10:00Z">
        <w:r w:rsidRPr="00F17448">
          <w:t>.</w:t>
        </w:r>
      </w:ins>
    </w:p>
    <w:p w14:paraId="6C98E165" w14:textId="06068414" w:rsidR="00CB6F1E" w:rsidRDefault="00CB6F1E" w:rsidP="00CB6F1E">
      <w:pPr>
        <w:pStyle w:val="af"/>
        <w:rPr>
          <w:ins w:id="591" w:author="Артем Анатольевич" w:date="2023-11-23T18:12:00Z"/>
        </w:rPr>
      </w:pPr>
      <w:ins w:id="592" w:author="Артем Анатольевич" w:date="2023-11-23T18:12:00Z">
        <w:r>
          <w:t>Для чтения сохраненных карт доступа используется запрос «</w:t>
        </w:r>
      </w:ins>
      <w:ins w:id="593" w:author="Артем Анатольевич" w:date="2023-11-23T18:13:00Z">
        <w:r>
          <w:t>Чтение</w:t>
        </w:r>
      </w:ins>
      <w:ins w:id="594" w:author="Артем Анатольевич" w:date="2023-11-23T18:12:00Z">
        <w:r>
          <w:t>» (0</w:t>
        </w:r>
        <w:r>
          <w:rPr>
            <w:lang w:val="en-US"/>
          </w:rPr>
          <w:t>x</w:t>
        </w:r>
        <w:r w:rsidRPr="00F17448">
          <w:t>000</w:t>
        </w:r>
      </w:ins>
      <w:ins w:id="595" w:author="Артем Анатольевич" w:date="2023-11-23T18:13:00Z">
        <w:r>
          <w:t>7</w:t>
        </w:r>
      </w:ins>
      <w:ins w:id="596" w:author="Артем Анатольевич" w:date="2023-11-23T18:12:00Z">
        <w:r>
          <w:t>)</w:t>
        </w:r>
        <w:r w:rsidRPr="00F17448">
          <w:t xml:space="preserve"> </w:t>
        </w:r>
        <w:r>
          <w:rPr>
            <w:lang w:val="en-US"/>
          </w:rPr>
          <w:t>c</w:t>
        </w:r>
        <w:r w:rsidRPr="00F17448">
          <w:t xml:space="preserve"> </w:t>
        </w:r>
        <w:r>
          <w:t>пакетом данных «</w:t>
        </w:r>
      </w:ins>
      <w:ins w:id="597" w:author="Артем Анатольевич" w:date="2023-11-23T18:13:00Z">
        <w:r>
          <w:t xml:space="preserve">Диапазон выборки </w:t>
        </w:r>
        <w:r>
          <w:rPr>
            <w:lang w:val="en-US"/>
          </w:rPr>
          <w:t>UIDs</w:t>
        </w:r>
        <w:r w:rsidRPr="00F17448">
          <w:t xml:space="preserve"> </w:t>
        </w:r>
        <w:r>
          <w:t>карт доступа из памяти ручки</w:t>
        </w:r>
      </w:ins>
      <w:ins w:id="598" w:author="Артем Анатольевич" w:date="2023-11-23T18:12:00Z">
        <w:r>
          <w:t>» (0</w:t>
        </w:r>
        <w:r>
          <w:rPr>
            <w:lang w:val="en-US"/>
          </w:rPr>
          <w:t>x</w:t>
        </w:r>
        <w:r w:rsidRPr="00F17448">
          <w:t>0</w:t>
        </w:r>
      </w:ins>
      <w:ins w:id="599" w:author="Артем Анатольевич" w:date="2023-11-23T18:14:00Z">
        <w:r>
          <w:t>8</w:t>
        </w:r>
      </w:ins>
      <w:ins w:id="600" w:author="Артем Анатольевич" w:date="2023-11-23T18:12:00Z">
        <w:r>
          <w:t>)</w:t>
        </w:r>
        <w:r w:rsidRPr="00F17448">
          <w:t xml:space="preserve">. </w:t>
        </w:r>
        <w:r>
          <w:t>В ответ отсылается блок данных «</w:t>
        </w:r>
      </w:ins>
      <w:ins w:id="601" w:author="Артем Анатольевич" w:date="2023-11-23T18:14:00Z">
        <w:r>
          <w:t xml:space="preserve">Выборка </w:t>
        </w:r>
        <w:r>
          <w:rPr>
            <w:lang w:val="en-US"/>
          </w:rPr>
          <w:t>UIDs</w:t>
        </w:r>
        <w:r w:rsidRPr="00F17448">
          <w:t xml:space="preserve"> </w:t>
        </w:r>
        <w:r>
          <w:t>карт доступа</w:t>
        </w:r>
        <w:r w:rsidRPr="00F17448">
          <w:t xml:space="preserve"> </w:t>
        </w:r>
        <w:r>
          <w:t>из</w:t>
        </w:r>
        <w:r w:rsidRPr="00F17448">
          <w:t xml:space="preserve"> </w:t>
        </w:r>
        <w:r>
          <w:t>памяти ручки</w:t>
        </w:r>
      </w:ins>
      <w:ins w:id="602" w:author="Артем Анатольевич" w:date="2023-11-23T18:12:00Z">
        <w:r>
          <w:t>»</w:t>
        </w:r>
        <w:r w:rsidRPr="00F17448">
          <w:t xml:space="preserve"> (0</w:t>
        </w:r>
        <w:r>
          <w:rPr>
            <w:lang w:val="en-US"/>
          </w:rPr>
          <w:t>x</w:t>
        </w:r>
        <w:r w:rsidRPr="00F17448">
          <w:t>0</w:t>
        </w:r>
      </w:ins>
      <w:ins w:id="603" w:author="Артем Анатольевич" w:date="2023-11-23T18:14:00Z">
        <w:r>
          <w:t>7</w:t>
        </w:r>
      </w:ins>
      <w:ins w:id="604" w:author="Артем Анатольевич" w:date="2023-11-23T18:12:00Z">
        <w:r w:rsidRPr="00F17448">
          <w:t>).</w:t>
        </w:r>
      </w:ins>
      <w:ins w:id="605" w:author="Артем Анатольевич" w:date="2023-11-23T18:15:00Z">
        <w:r>
          <w:t xml:space="preserve"> Если диапазон выборки превышает диапазон сохраненных карт, то </w:t>
        </w:r>
      </w:ins>
      <w:ins w:id="606" w:author="Артем Анатольевич" w:date="2023-11-23T18:16:00Z">
        <w:r>
          <w:t xml:space="preserve">в ответе он усекается до сохраненного. Если диапазон выборки и </w:t>
        </w:r>
      </w:ins>
      <w:ins w:id="607" w:author="Артем Анатольевич" w:date="2023-11-23T18:17:00Z">
        <w:r>
          <w:t xml:space="preserve">диапазон </w:t>
        </w:r>
      </w:ins>
      <w:ins w:id="608" w:author="Артем Анатольевич" w:date="2023-11-23T18:16:00Z">
        <w:r>
          <w:t>с</w:t>
        </w:r>
      </w:ins>
      <w:ins w:id="609" w:author="Артем Анатольевич" w:date="2023-11-23T18:17:00Z">
        <w:r>
          <w:t xml:space="preserve">охраненных карт не пересекаются, то в ответе </w:t>
        </w:r>
      </w:ins>
      <w:ins w:id="610" w:author="Артем Анатольевич" w:date="2023-11-23T18:18:00Z">
        <w:r>
          <w:t xml:space="preserve">блок данных </w:t>
        </w:r>
      </w:ins>
      <w:ins w:id="611" w:author="Артем Анатольевич" w:date="2023-11-23T18:20:00Z">
        <w:r w:rsidR="000A274B">
          <w:t xml:space="preserve">будет без поля данных, поле </w:t>
        </w:r>
      </w:ins>
      <w:ins w:id="612" w:author="Артем Анатольевич" w:date="2023-11-23T18:18:00Z">
        <w:r>
          <w:t>размер данных будет равен нулю.</w:t>
        </w:r>
      </w:ins>
    </w:p>
    <w:p w14:paraId="53A42057" w14:textId="67CC5DB6" w:rsidR="000F7AFA" w:rsidRDefault="000F7AFA" w:rsidP="000F7AFA">
      <w:pPr>
        <w:pStyle w:val="2"/>
        <w:rPr>
          <w:ins w:id="613" w:author="Артем Анатольевич" w:date="2023-11-23T16:50:00Z"/>
          <w:lang w:val="en-US"/>
        </w:rPr>
      </w:pPr>
      <w:ins w:id="614" w:author="Артем Анатольевич" w:date="2023-11-23T16:53:00Z">
        <w:r>
          <w:t>Расширитель</w:t>
        </w:r>
      </w:ins>
    </w:p>
    <w:p w14:paraId="5A798EFB" w14:textId="1DE88D26" w:rsidR="000F7AFA" w:rsidRDefault="000F7AFA" w:rsidP="000F7AFA">
      <w:pPr>
        <w:pStyle w:val="af"/>
        <w:rPr>
          <w:ins w:id="615" w:author="Артем Анатольевич" w:date="2023-11-23T17:13:00Z"/>
        </w:rPr>
      </w:pPr>
      <w:ins w:id="616" w:author="Артем Анатольевич" w:date="2023-11-23T16:50:00Z">
        <w:r>
          <w:rPr>
            <w:lang w:val="en-US"/>
          </w:rPr>
          <w:t>ID</w:t>
        </w:r>
        <w:r>
          <w:t xml:space="preserve">: </w:t>
        </w:r>
      </w:ins>
      <w:ins w:id="617" w:author="Артем Анатольевич" w:date="2023-11-23T17:11:00Z">
        <w:r w:rsidR="009A719D">
          <w:t>8</w:t>
        </w:r>
      </w:ins>
      <w:ins w:id="618" w:author="Артем Анатольевич" w:date="2023-11-23T16:50:00Z">
        <w:r w:rsidRPr="00F17448">
          <w:t>.</w:t>
        </w:r>
      </w:ins>
    </w:p>
    <w:p w14:paraId="629F0B69" w14:textId="4C0BC49C" w:rsidR="009A719D" w:rsidRPr="00495F4D" w:rsidDel="00237105" w:rsidRDefault="005F41F7">
      <w:pPr>
        <w:pStyle w:val="af"/>
        <w:rPr>
          <w:del w:id="619" w:author="Артем Анатольевич" w:date="2023-11-29T17:58:00Z"/>
          <w:rPrChange w:id="620" w:author="Veronika" w:date="2023-11-24T19:15:00Z">
            <w:rPr>
              <w:del w:id="621" w:author="Артем Анатольевич" w:date="2023-11-29T17:58:00Z"/>
              <w:lang w:val="en-US"/>
            </w:rPr>
          </w:rPrChange>
        </w:rPr>
        <w:pPrChange w:id="622" w:author="Veronika" w:date="2023-11-24T19:15:00Z">
          <w:pPr>
            <w:pStyle w:val="af9"/>
          </w:pPr>
        </w:pPrChange>
      </w:pPr>
      <w:ins w:id="623" w:author="Veronika" w:date="2023-11-24T18:58:00Z">
        <w:del w:id="624" w:author="Артем Анатольевич" w:date="2023-11-29T17:58:00Z">
          <w:r w:rsidDel="00237105">
            <w:delText>В ответе на запрос состояния отс</w:delText>
          </w:r>
        </w:del>
      </w:ins>
      <w:ins w:id="625" w:author="Veronika" w:date="2023-11-24T18:59:00Z">
        <w:del w:id="626" w:author="Артем Анатольевич" w:date="2023-11-29T17:58:00Z">
          <w:r w:rsidDel="00237105">
            <w:delText xml:space="preserve">ылается </w:delText>
          </w:r>
        </w:del>
      </w:ins>
      <w:ins w:id="627" w:author="Veronika" w:date="2023-11-24T19:02:00Z">
        <w:del w:id="628" w:author="Артем Анатольевич" w:date="2023-11-29T17:58:00Z">
          <w:r w:rsidDel="00237105">
            <w:delText>четыре</w:delText>
          </w:r>
        </w:del>
      </w:ins>
      <w:ins w:id="629" w:author="Veronika" w:date="2023-11-24T18:59:00Z">
        <w:del w:id="630" w:author="Артем Анатольевич" w:date="2023-11-29T17:58:00Z">
          <w:r w:rsidDel="00237105">
            <w:delText xml:space="preserve"> блока данных: состояние датчиков </w:delText>
          </w:r>
        </w:del>
      </w:ins>
      <w:ins w:id="631" w:author="Veronika" w:date="2023-11-24T19:03:00Z">
        <w:del w:id="632" w:author="Артем Анатольевич" w:date="2023-11-29T17:58:00Z">
          <w:r w:rsidR="002C7E47" w:rsidDel="00237105">
            <w:delText>протекания</w:delText>
          </w:r>
        </w:del>
      </w:ins>
      <w:ins w:id="633" w:author="Veronika" w:date="2023-11-24T18:58:00Z">
        <w:del w:id="634" w:author="Артем Анатольевич" w:date="2023-11-29T17:58:00Z">
          <w:r w:rsidDel="00237105">
            <w:delText xml:space="preserve"> (таблица </w:delText>
          </w:r>
        </w:del>
      </w:ins>
      <w:ins w:id="635" w:author="Veronika" w:date="2023-11-24T19:01:00Z">
        <w:del w:id="636" w:author="Артем Анатольевич" w:date="2023-11-29T17:58:00Z">
          <w:r w:rsidDel="00237105">
            <w:fldChar w:fldCharType="begin"/>
          </w:r>
          <w:r w:rsidDel="00237105">
            <w:delInstrText xml:space="preserve"> REF _Ref151744917 \r \h </w:delInstrText>
          </w:r>
        </w:del>
      </w:ins>
      <w:del w:id="637" w:author="Артем Анатольевич" w:date="2023-11-29T17:58:00Z">
        <w:r w:rsidDel="00237105">
          <w:fldChar w:fldCharType="separate"/>
        </w:r>
      </w:del>
      <w:ins w:id="638" w:author="Veronika" w:date="2023-11-24T19:01:00Z">
        <w:del w:id="639" w:author="Артем Анатольевич" w:date="2023-11-29T17:58:00Z">
          <w:r w:rsidDel="00237105">
            <w:delText>13</w:delText>
          </w:r>
          <w:r w:rsidDel="00237105">
            <w:fldChar w:fldCharType="end"/>
          </w:r>
          <w:r w:rsidDel="00237105">
            <w:fldChar w:fldCharType="begin"/>
          </w:r>
          <w:r w:rsidDel="00237105">
            <w:delInstrText xml:space="preserve"> REF _Ref151744917 \n \h </w:delInstrText>
          </w:r>
        </w:del>
      </w:ins>
      <w:del w:id="640" w:author="Артем Анатольевич" w:date="2023-11-29T17:58:00Z">
        <w:r w:rsidR="00DE6CDE">
          <w:fldChar w:fldCharType="separate"/>
        </w:r>
      </w:del>
      <w:ins w:id="641" w:author="Veronika" w:date="2023-11-24T19:01:00Z">
        <w:del w:id="642" w:author="Артем Анатольевич" w:date="2023-11-29T17:58:00Z">
          <w:r w:rsidDel="00237105">
            <w:fldChar w:fldCharType="end"/>
          </w:r>
        </w:del>
      </w:ins>
      <w:ins w:id="643" w:author="Veronika" w:date="2023-11-24T18:58:00Z">
        <w:del w:id="644" w:author="Артем Анатольевич" w:date="2023-11-29T17:58:00Z">
          <w:r w:rsidDel="00237105">
            <w:delText>)</w:delText>
          </w:r>
        </w:del>
      </w:ins>
      <w:ins w:id="645" w:author="Veronika" w:date="2023-11-24T19:02:00Z">
        <w:del w:id="646" w:author="Артем Анатольевич" w:date="2023-11-29T17:58:00Z">
          <w:r w:rsidDel="00237105">
            <w:delText>, состояние батареи и два блока данных о состоянии реле</w:delText>
          </w:r>
        </w:del>
      </w:ins>
      <w:ins w:id="647" w:author="Veronika" w:date="2023-11-24T18:58:00Z">
        <w:del w:id="648" w:author="Артем Анатольевич" w:date="2023-11-29T17:58:00Z">
          <w:r w:rsidDel="00237105">
            <w:delText>.</w:delText>
          </w:r>
        </w:del>
      </w:ins>
      <w:ins w:id="649" w:author="Veronika" w:date="2023-11-24T19:15:00Z">
        <w:del w:id="650" w:author="Артем Анатольевич" w:date="2023-11-29T11:15:00Z">
          <w:r w:rsidR="00495F4D" w:rsidRPr="00495F4D" w:rsidDel="00E73000">
            <w:rPr>
              <w:rPrChange w:id="651" w:author="Veronika" w:date="2023-11-24T19:15:00Z">
                <w:rPr>
                  <w:lang w:val="en-US"/>
                </w:rPr>
              </w:rPrChange>
            </w:rPr>
            <w:delText xml:space="preserve"> </w:delText>
          </w:r>
        </w:del>
      </w:ins>
    </w:p>
    <w:p w14:paraId="40472B1A" w14:textId="7A828224" w:rsidR="00FE05A6" w:rsidRPr="00495F4D" w:rsidDel="00237105" w:rsidRDefault="00FE05A6" w:rsidP="00495F4D">
      <w:pPr>
        <w:pStyle w:val="af"/>
        <w:rPr>
          <w:ins w:id="652" w:author="Veronika" w:date="2023-11-24T19:11:00Z"/>
          <w:del w:id="653" w:author="Артем Анатольевич" w:date="2023-11-29T17:58:00Z"/>
          <w:rPrChange w:id="654" w:author="Veronika" w:date="2023-11-24T19:15:00Z">
            <w:rPr>
              <w:ins w:id="655" w:author="Veronika" w:date="2023-11-24T19:11:00Z"/>
              <w:del w:id="656" w:author="Артем Анатольевич" w:date="2023-11-29T17:58:00Z"/>
              <w:lang w:val="en-US"/>
            </w:rPr>
          </w:rPrChange>
        </w:rPr>
      </w:pPr>
    </w:p>
    <w:p w14:paraId="3F6B4BED" w14:textId="05D6BF59" w:rsidR="00FE05A6" w:rsidRPr="00103BB9" w:rsidRDefault="00FE05A6" w:rsidP="00FE05A6">
      <w:pPr>
        <w:pStyle w:val="af"/>
        <w:rPr>
          <w:ins w:id="657" w:author="Veronika" w:date="2023-11-24T19:11:00Z"/>
        </w:rPr>
      </w:pPr>
      <w:ins w:id="658" w:author="Veronika" w:date="2023-11-24T19:11:00Z">
        <w:r>
          <w:t>Расширитель использует следующие дополнительные блоки данных (таблица </w:t>
        </w:r>
      </w:ins>
      <w:ins w:id="659" w:author="Артем Анатольевич" w:date="2023-11-29T18:12:00Z">
        <w:r w:rsidR="005E097A">
          <w:fldChar w:fldCharType="begin"/>
        </w:r>
        <w:r w:rsidR="005E097A">
          <w:instrText xml:space="preserve"> REF _Ref152173961 \n \h \t </w:instrText>
        </w:r>
      </w:ins>
      <w:r w:rsidR="005E097A">
        <w:fldChar w:fldCharType="separate"/>
      </w:r>
      <w:ins w:id="660" w:author="Артем Анатольевич" w:date="2023-11-29T18:12:00Z">
        <w:r w:rsidR="005E097A">
          <w:t>13</w:t>
        </w:r>
        <w:r w:rsidR="005E097A">
          <w:fldChar w:fldCharType="end"/>
        </w:r>
      </w:ins>
      <w:ins w:id="661" w:author="Veronika" w:date="2023-11-24T19:11:00Z">
        <w:r>
          <w:t>)</w:t>
        </w:r>
      </w:ins>
      <w:ins w:id="662" w:author="Артем Анатольевич" w:date="2023-11-29T17:58:00Z">
        <w:r w:rsidR="00237105">
          <w:t>.</w:t>
        </w:r>
      </w:ins>
    </w:p>
    <w:p w14:paraId="124C8B7B" w14:textId="431C3996" w:rsidR="00FE05A6" w:rsidRPr="00DD6BF7" w:rsidRDefault="00FE05A6" w:rsidP="00FE05A6">
      <w:pPr>
        <w:pStyle w:val="a7"/>
        <w:rPr>
          <w:ins w:id="663" w:author="Veronika" w:date="2023-11-24T19:11:00Z"/>
          <w:lang w:val="ru-RU"/>
        </w:rPr>
      </w:pPr>
      <w:bookmarkStart w:id="664" w:name="_Ref152173961"/>
      <w:ins w:id="665" w:author="Veronika" w:date="2023-11-24T19:11:00Z">
        <w:r w:rsidRPr="00DD6BF7">
          <w:rPr>
            <w:lang w:val="ru-RU"/>
          </w:rPr>
          <w:t xml:space="preserve">– </w:t>
        </w:r>
        <w:r>
          <w:rPr>
            <w:lang w:val="ru-RU"/>
          </w:rPr>
          <w:t xml:space="preserve">Блоки данных </w:t>
        </w:r>
      </w:ins>
      <w:ins w:id="666" w:author="Veronika" w:date="2023-11-24T19:13:00Z">
        <w:r w:rsidR="00495F4D">
          <w:rPr>
            <w:lang w:val="ru-RU"/>
          </w:rPr>
          <w:t>расширителя</w:t>
        </w:r>
      </w:ins>
      <w:bookmarkEnd w:id="664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122"/>
        <w:gridCol w:w="3685"/>
        <w:gridCol w:w="3827"/>
      </w:tblGrid>
      <w:tr w:rsidR="00FE05A6" w:rsidRPr="00724386" w14:paraId="71A0F9A8" w14:textId="77777777" w:rsidTr="00107B9B">
        <w:trPr>
          <w:cantSplit/>
          <w:trHeight w:val="454"/>
          <w:tblHeader/>
          <w:ins w:id="667" w:author="Veronika" w:date="2023-11-24T19:11:00Z"/>
        </w:trPr>
        <w:tc>
          <w:tcPr>
            <w:tcW w:w="2122" w:type="dxa"/>
            <w:vAlign w:val="center"/>
          </w:tcPr>
          <w:p w14:paraId="1D8FB2FF" w14:textId="77777777" w:rsidR="00FE05A6" w:rsidRPr="00724386" w:rsidRDefault="00FE05A6" w:rsidP="00107B9B">
            <w:pPr>
              <w:pStyle w:val="af6"/>
              <w:jc w:val="left"/>
              <w:rPr>
                <w:ins w:id="668" w:author="Veronika" w:date="2023-11-24T19:11:00Z"/>
              </w:rPr>
            </w:pPr>
            <w:ins w:id="669" w:author="Veronika" w:date="2023-11-24T19:11:00Z">
              <w:r>
                <w:rPr>
                  <w:lang w:val="en-US"/>
                </w:rPr>
                <w:t>ID</w:t>
              </w:r>
              <w:r w:rsidRPr="00537ADD">
                <w:t xml:space="preserve"> </w:t>
              </w:r>
              <w:r>
                <w:t>блока данных</w:t>
              </w:r>
            </w:ins>
          </w:p>
        </w:tc>
        <w:tc>
          <w:tcPr>
            <w:tcW w:w="3685" w:type="dxa"/>
            <w:vAlign w:val="center"/>
            <w:hideMark/>
          </w:tcPr>
          <w:p w14:paraId="2CD294CA" w14:textId="77777777" w:rsidR="00FE05A6" w:rsidRPr="00724386" w:rsidRDefault="00FE05A6" w:rsidP="00107B9B">
            <w:pPr>
              <w:pStyle w:val="af6"/>
              <w:jc w:val="left"/>
              <w:rPr>
                <w:ins w:id="670" w:author="Veronika" w:date="2023-11-24T19:11:00Z"/>
              </w:rPr>
            </w:pPr>
            <w:ins w:id="671" w:author="Veronika" w:date="2023-11-24T19:11:00Z">
              <w:r>
                <w:t>Содержание блока</w:t>
              </w:r>
            </w:ins>
          </w:p>
        </w:tc>
        <w:tc>
          <w:tcPr>
            <w:tcW w:w="3827" w:type="dxa"/>
            <w:vAlign w:val="center"/>
          </w:tcPr>
          <w:p w14:paraId="25A2CD0C" w14:textId="77777777" w:rsidR="00FE05A6" w:rsidRDefault="00FE05A6" w:rsidP="00107B9B">
            <w:pPr>
              <w:pStyle w:val="af6"/>
              <w:jc w:val="left"/>
              <w:rPr>
                <w:ins w:id="672" w:author="Veronika" w:date="2023-11-24T19:11:00Z"/>
              </w:rPr>
            </w:pPr>
            <w:ins w:id="673" w:author="Veronika" w:date="2023-11-24T19:11:00Z">
              <w:r>
                <w:t>Тип данных</w:t>
              </w:r>
            </w:ins>
          </w:p>
        </w:tc>
      </w:tr>
      <w:tr w:rsidR="00E73000" w:rsidRPr="00724386" w14:paraId="602E5A73" w14:textId="77777777" w:rsidTr="00107B9B">
        <w:trPr>
          <w:cantSplit/>
          <w:trHeight w:val="454"/>
          <w:ins w:id="674" w:author="Артем Анатольевич" w:date="2023-11-29T11:09:00Z"/>
        </w:trPr>
        <w:tc>
          <w:tcPr>
            <w:tcW w:w="2122" w:type="dxa"/>
            <w:vAlign w:val="center"/>
          </w:tcPr>
          <w:p w14:paraId="78AD48F5" w14:textId="653E3681" w:rsidR="00E73000" w:rsidRPr="00E73000" w:rsidRDefault="00E73000" w:rsidP="00E73000">
            <w:pPr>
              <w:pStyle w:val="af6"/>
              <w:jc w:val="left"/>
              <w:rPr>
                <w:ins w:id="675" w:author="Артем Анатольевич" w:date="2023-11-29T11:09:00Z"/>
              </w:rPr>
            </w:pPr>
            <w:ins w:id="676" w:author="Артем Анатольевич" w:date="2023-11-29T11:10:00Z">
              <w:r>
                <w:rPr>
                  <w:lang w:val="en-US"/>
                </w:rPr>
                <w:t>0x0</w:t>
              </w:r>
              <w:r>
                <w:t>3</w:t>
              </w:r>
            </w:ins>
          </w:p>
        </w:tc>
        <w:tc>
          <w:tcPr>
            <w:tcW w:w="3685" w:type="dxa"/>
            <w:vAlign w:val="center"/>
          </w:tcPr>
          <w:p w14:paraId="2AD4DB3D" w14:textId="3330ADAF" w:rsidR="00E73000" w:rsidRDefault="00E73000" w:rsidP="00E73000">
            <w:pPr>
              <w:pStyle w:val="af6"/>
              <w:jc w:val="left"/>
              <w:rPr>
                <w:ins w:id="677" w:author="Артем Анатольевич" w:date="2023-11-29T11:09:00Z"/>
              </w:rPr>
            </w:pPr>
            <w:ins w:id="678" w:author="Артем Анатольевич" w:date="2023-11-29T11:10:00Z">
              <w:r>
                <w:t>Статус датчиков протекания</w:t>
              </w:r>
            </w:ins>
          </w:p>
        </w:tc>
        <w:tc>
          <w:tcPr>
            <w:tcW w:w="3827" w:type="dxa"/>
            <w:vAlign w:val="center"/>
          </w:tcPr>
          <w:p w14:paraId="6D83D7BB" w14:textId="77777777" w:rsidR="00E73000" w:rsidRDefault="00E73000" w:rsidP="00E73000">
            <w:pPr>
              <w:pStyle w:val="af6"/>
              <w:jc w:val="left"/>
              <w:rPr>
                <w:ins w:id="679" w:author="Артем Анатольевич" w:date="2023-11-29T11:10:00Z"/>
              </w:rPr>
            </w:pPr>
            <w:ins w:id="680" w:author="Артем Анатольевич" w:date="2023-11-29T11:10:00Z">
              <w:r>
                <w:t>u16 (4):</w:t>
              </w:r>
            </w:ins>
          </w:p>
          <w:p w14:paraId="2F5991FF" w14:textId="77777777" w:rsidR="00E73000" w:rsidRDefault="00237105" w:rsidP="00E73000">
            <w:pPr>
              <w:pStyle w:val="af6"/>
              <w:jc w:val="left"/>
              <w:rPr>
                <w:ins w:id="681" w:author="Артем Анатольевич" w:date="2023-11-29T18:07:00Z"/>
                <w:rFonts w:cs="Times New Roman"/>
              </w:rPr>
            </w:pPr>
            <w:ins w:id="682" w:author="Артем Анатольевич" w:date="2023-11-29T18:04:00Z">
              <w:r>
                <w:rPr>
                  <w:rFonts w:cs="Times New Roman"/>
                </w:rPr>
                <w:t xml:space="preserve">Биты </w:t>
              </w:r>
              <w:r w:rsidRPr="00237105">
                <w:rPr>
                  <w:rFonts w:cs="Times New Roman"/>
                  <w:rPrChange w:id="683" w:author="Артем Анатольевич" w:date="2023-11-29T18:05:00Z">
                    <w:rPr>
                      <w:rFonts w:cs="Times New Roman"/>
                      <w:lang w:val="en-US"/>
                    </w:rPr>
                  </w:rPrChange>
                </w:rPr>
                <w:t>[2</w:t>
              </w:r>
            </w:ins>
            <w:ins w:id="684" w:author="Артем Анатольевич" w:date="2023-11-29T18:05:00Z">
              <w:r w:rsidRPr="00237105">
                <w:rPr>
                  <w:rFonts w:cs="Times New Roman"/>
                  <w:rPrChange w:id="685" w:author="Артем Анатольевич" w:date="2023-11-29T18:05:00Z">
                    <w:rPr>
                      <w:rFonts w:cs="Times New Roman"/>
                      <w:lang w:val="en-US"/>
                    </w:rPr>
                  </w:rPrChange>
                </w:rPr>
                <w:t>∙</w:t>
              </w:r>
              <w:proofErr w:type="spellStart"/>
              <w:r>
                <w:rPr>
                  <w:rFonts w:cs="Times New Roman"/>
                  <w:lang w:val="en-US"/>
                </w:rPr>
                <w:t>i</w:t>
              </w:r>
              <w:proofErr w:type="spellEnd"/>
              <w:r w:rsidRPr="00237105">
                <w:rPr>
                  <w:rFonts w:cs="Times New Roman"/>
                  <w:rPrChange w:id="686" w:author="Артем Анатольевич" w:date="2023-11-29T18:05:00Z">
                    <w:rPr>
                      <w:rFonts w:cs="Times New Roman"/>
                      <w:lang w:val="en-US"/>
                    </w:rPr>
                  </w:rPrChange>
                </w:rPr>
                <w:t>…2∙</w:t>
              </w:r>
              <w:proofErr w:type="spellStart"/>
              <w:r>
                <w:rPr>
                  <w:rFonts w:cs="Times New Roman"/>
                  <w:lang w:val="en-US"/>
                </w:rPr>
                <w:t>i</w:t>
              </w:r>
              <w:proofErr w:type="spellEnd"/>
              <w:r>
                <w:rPr>
                  <w:rFonts w:cs="Times New Roman"/>
                  <w:lang w:val="en-US"/>
                </w:rPr>
                <w:t> </w:t>
              </w:r>
              <w:r w:rsidRPr="00237105">
                <w:rPr>
                  <w:rFonts w:cs="Times New Roman"/>
                  <w:rPrChange w:id="687" w:author="Артем Анатольевич" w:date="2023-11-29T18:05:00Z">
                    <w:rPr>
                      <w:rFonts w:cs="Times New Roman"/>
                      <w:lang w:val="en-US"/>
                    </w:rPr>
                  </w:rPrChange>
                </w:rPr>
                <w:t>+</w:t>
              </w:r>
              <w:r>
                <w:rPr>
                  <w:rFonts w:cs="Times New Roman"/>
                  <w:lang w:val="en-US"/>
                </w:rPr>
                <w:t> </w:t>
              </w:r>
              <w:r w:rsidRPr="00237105">
                <w:rPr>
                  <w:rFonts w:cs="Times New Roman"/>
                  <w:rPrChange w:id="688" w:author="Артем Анатольевич" w:date="2023-11-29T18:05:00Z">
                    <w:rPr>
                      <w:rFonts w:cs="Times New Roman"/>
                      <w:lang w:val="en-US"/>
                    </w:rPr>
                  </w:rPrChange>
                </w:rPr>
                <w:t xml:space="preserve">1] </w:t>
              </w:r>
            </w:ins>
            <w:ins w:id="689" w:author="Артем Анатольевич" w:date="2023-11-29T18:06:00Z">
              <w:r>
                <w:rPr>
                  <w:rFonts w:cs="Times New Roman"/>
                </w:rPr>
                <w:t>определяют</w:t>
              </w:r>
            </w:ins>
            <w:ins w:id="690" w:author="Артем Анатольевич" w:date="2023-11-29T18:05:00Z">
              <w:r>
                <w:rPr>
                  <w:rFonts w:cs="Times New Roman"/>
                </w:rPr>
                <w:t xml:space="preserve"> сост</w:t>
              </w:r>
            </w:ins>
            <w:ins w:id="691" w:author="Артем Анатольевич" w:date="2023-11-29T18:06:00Z">
              <w:r>
                <w:rPr>
                  <w:rFonts w:cs="Times New Roman"/>
                </w:rPr>
                <w:t xml:space="preserve">ояние </w:t>
              </w:r>
              <w:proofErr w:type="spellStart"/>
              <w:r>
                <w:rPr>
                  <w:rFonts w:cs="Times New Roman"/>
                  <w:lang w:val="en-US"/>
                </w:rPr>
                <w:t>i</w:t>
              </w:r>
              <w:proofErr w:type="spellEnd"/>
              <w:r w:rsidRPr="00237105">
                <w:rPr>
                  <w:rFonts w:cs="Times New Roman"/>
                  <w:rPrChange w:id="692" w:author="Артем Анатольевич" w:date="2023-11-29T18:06:00Z">
                    <w:rPr>
                      <w:rFonts w:cs="Times New Roman"/>
                      <w:lang w:val="en-US"/>
                    </w:rPr>
                  </w:rPrChange>
                </w:rPr>
                <w:t>-</w:t>
              </w:r>
              <w:r>
                <w:rPr>
                  <w:rFonts w:cs="Times New Roman"/>
                </w:rPr>
                <w:t>го датчика</w:t>
              </w:r>
            </w:ins>
            <w:ins w:id="693" w:author="Артем Анатольевич" w:date="2023-11-29T18:07:00Z">
              <w:r w:rsidR="005E097A">
                <w:rPr>
                  <w:rFonts w:cs="Times New Roman"/>
                </w:rPr>
                <w:t xml:space="preserve"> (всего 8 датчиков):</w:t>
              </w:r>
            </w:ins>
          </w:p>
          <w:p w14:paraId="4249B1DD" w14:textId="77777777" w:rsidR="005E097A" w:rsidRDefault="005E097A" w:rsidP="00E73000">
            <w:pPr>
              <w:pStyle w:val="af6"/>
              <w:jc w:val="left"/>
              <w:rPr>
                <w:ins w:id="694" w:author="Артем Анатольевич" w:date="2023-11-29T18:08:00Z"/>
              </w:rPr>
            </w:pPr>
            <w:ins w:id="695" w:author="Артем Анатольевич" w:date="2023-11-29T18:08:00Z">
              <w:r w:rsidRPr="00D17955">
                <w:rPr>
                  <w:rPrChange w:id="696" w:author="Артем Анатольевич" w:date="2023-11-30T10:40:00Z">
                    <w:rPr>
                      <w:lang w:val="en-US"/>
                    </w:rPr>
                  </w:rPrChange>
                </w:rPr>
                <w:t>0</w:t>
              </w:r>
              <w:r>
                <w:rPr>
                  <w:lang w:val="en-US"/>
                </w:rPr>
                <w:t>b</w:t>
              </w:r>
              <w:r>
                <w:t>00</w:t>
              </w:r>
              <w:r w:rsidRPr="00D17955">
                <w:rPr>
                  <w:rPrChange w:id="697" w:author="Артем Анатольевич" w:date="2023-11-30T10:40:00Z">
                    <w:rPr>
                      <w:lang w:val="en-US"/>
                    </w:rPr>
                  </w:rPrChange>
                </w:rPr>
                <w:t xml:space="preserve"> – </w:t>
              </w:r>
              <w:r>
                <w:t>не закорочено;</w:t>
              </w:r>
            </w:ins>
          </w:p>
          <w:p w14:paraId="42EB83DC" w14:textId="677A834D" w:rsidR="005E097A" w:rsidRPr="005E097A" w:rsidRDefault="005E097A" w:rsidP="00E73000">
            <w:pPr>
              <w:pStyle w:val="af6"/>
              <w:jc w:val="left"/>
              <w:rPr>
                <w:ins w:id="698" w:author="Артем Анатольевич" w:date="2023-11-29T11:09:00Z"/>
              </w:rPr>
            </w:pPr>
            <w:ins w:id="699" w:author="Артем Анатольевич" w:date="2023-11-29T18:08:00Z">
              <w:r>
                <w:t>0</w:t>
              </w:r>
              <w:r>
                <w:rPr>
                  <w:lang w:val="en-US"/>
                </w:rPr>
                <w:t>b</w:t>
              </w:r>
              <w:r w:rsidRPr="00D17955">
                <w:rPr>
                  <w:rPrChange w:id="700" w:author="Артем Анатольевич" w:date="2023-11-30T10:40:00Z">
                    <w:rPr>
                      <w:lang w:val="en-US"/>
                    </w:rPr>
                  </w:rPrChange>
                </w:rPr>
                <w:t xml:space="preserve">11 </w:t>
              </w:r>
            </w:ins>
            <w:ins w:id="701" w:author="Артем Анатольевич" w:date="2023-11-29T18:09:00Z">
              <w:r>
                <w:t>–</w:t>
              </w:r>
            </w:ins>
            <w:ins w:id="702" w:author="Артем Анатольевич" w:date="2023-11-29T18:08:00Z">
              <w:r>
                <w:t xml:space="preserve"> закорочено</w:t>
              </w:r>
            </w:ins>
          </w:p>
        </w:tc>
      </w:tr>
      <w:tr w:rsidR="00E73000" w:rsidRPr="00724386" w14:paraId="28ACBA30" w14:textId="77777777" w:rsidTr="00107B9B">
        <w:trPr>
          <w:cantSplit/>
          <w:trHeight w:val="454"/>
          <w:ins w:id="703" w:author="Артем Анатольевич" w:date="2023-11-29T11:10:00Z"/>
        </w:trPr>
        <w:tc>
          <w:tcPr>
            <w:tcW w:w="2122" w:type="dxa"/>
            <w:vAlign w:val="center"/>
          </w:tcPr>
          <w:p w14:paraId="3E390FDB" w14:textId="64BF5F7B" w:rsidR="00E73000" w:rsidRPr="00E73000" w:rsidRDefault="00E73000" w:rsidP="00E73000">
            <w:pPr>
              <w:pStyle w:val="af6"/>
              <w:jc w:val="left"/>
              <w:rPr>
                <w:ins w:id="704" w:author="Артем Анатольевич" w:date="2023-11-29T11:10:00Z"/>
                <w:lang w:val="en-US"/>
              </w:rPr>
            </w:pPr>
            <w:ins w:id="705" w:author="Артем Анатольевич" w:date="2023-11-29T11:14:00Z">
              <w:r>
                <w:lastRenderedPageBreak/>
                <w:t>0</w:t>
              </w:r>
              <w:r>
                <w:rPr>
                  <w:lang w:val="en-US"/>
                </w:rPr>
                <w:t>x04</w:t>
              </w:r>
            </w:ins>
          </w:p>
        </w:tc>
        <w:tc>
          <w:tcPr>
            <w:tcW w:w="3685" w:type="dxa"/>
            <w:vAlign w:val="center"/>
          </w:tcPr>
          <w:p w14:paraId="2E220BBE" w14:textId="0F127E4F" w:rsidR="00E73000" w:rsidRPr="00E73000" w:rsidRDefault="00E73000" w:rsidP="00E73000">
            <w:pPr>
              <w:pStyle w:val="af6"/>
              <w:jc w:val="left"/>
              <w:rPr>
                <w:ins w:id="706" w:author="Артем Анатольевич" w:date="2023-11-29T11:10:00Z"/>
                <w:lang w:val="en-US"/>
                <w:rPrChange w:id="707" w:author="Артем Анатольевич" w:date="2023-11-29T11:14:00Z">
                  <w:rPr>
                    <w:ins w:id="708" w:author="Артем Анатольевич" w:date="2023-11-29T11:10:00Z"/>
                  </w:rPr>
                </w:rPrChange>
              </w:rPr>
            </w:pPr>
            <w:ins w:id="709" w:author="Артем Анатольевич" w:date="2023-11-29T11:14:00Z">
              <w:r>
                <w:t>Статус реле</w:t>
              </w:r>
              <w:r>
                <w:rPr>
                  <w:lang w:val="en-US"/>
                </w:rPr>
                <w:t xml:space="preserve"> 1</w:t>
              </w:r>
            </w:ins>
          </w:p>
        </w:tc>
        <w:tc>
          <w:tcPr>
            <w:tcW w:w="3827" w:type="dxa"/>
            <w:vAlign w:val="center"/>
          </w:tcPr>
          <w:p w14:paraId="0180D41C" w14:textId="77777777" w:rsidR="00E73000" w:rsidRPr="00E73000" w:rsidRDefault="00E73000" w:rsidP="00E73000">
            <w:pPr>
              <w:pStyle w:val="af6"/>
              <w:jc w:val="left"/>
              <w:rPr>
                <w:ins w:id="710" w:author="Артем Анатольевич" w:date="2023-11-29T11:14:00Z"/>
                <w:rPrChange w:id="711" w:author="Артем Анатольевич" w:date="2023-11-29T11:14:00Z">
                  <w:rPr>
                    <w:ins w:id="712" w:author="Артем Анатольевич" w:date="2023-11-29T11:14:00Z"/>
                    <w:lang w:val="en-US"/>
                  </w:rPr>
                </w:rPrChange>
              </w:rPr>
            </w:pPr>
            <w:ins w:id="713" w:author="Артем Анатольевич" w:date="2023-11-29T11:14:00Z">
              <w:r>
                <w:rPr>
                  <w:lang w:val="en-US"/>
                </w:rPr>
                <w:t>u</w:t>
              </w:r>
              <w:r w:rsidRPr="00E73000">
                <w:rPr>
                  <w:rPrChange w:id="714" w:author="Артем Анатольевич" w:date="2023-11-29T11:14:00Z">
                    <w:rPr>
                      <w:lang w:val="en-US"/>
                    </w:rPr>
                  </w:rPrChange>
                </w:rPr>
                <w:t>16(4):</w:t>
              </w:r>
            </w:ins>
          </w:p>
          <w:p w14:paraId="4655E022" w14:textId="77777777" w:rsidR="00E73000" w:rsidRDefault="00E73000" w:rsidP="00E73000">
            <w:pPr>
              <w:pStyle w:val="af6"/>
              <w:jc w:val="left"/>
              <w:rPr>
                <w:ins w:id="715" w:author="Артем Анатольевич" w:date="2023-11-29T11:14:00Z"/>
              </w:rPr>
            </w:pPr>
            <w:ins w:id="716" w:author="Артем Анатольевич" w:date="2023-11-29T11:14:00Z">
              <w:r>
                <w:t>0</w:t>
              </w:r>
              <w:r>
                <w:rPr>
                  <w:lang w:val="en-US"/>
                </w:rPr>
                <w:t>x</w:t>
              </w:r>
              <w:r w:rsidRPr="00107B9B">
                <w:t>00</w:t>
              </w:r>
              <w:r>
                <w:rPr>
                  <w:lang w:val="en-US"/>
                </w:rPr>
                <w:t>FF</w:t>
              </w:r>
              <w:r w:rsidRPr="00107B9B">
                <w:t xml:space="preserve"> – </w:t>
              </w:r>
              <w:r>
                <w:t>открыт;</w:t>
              </w:r>
            </w:ins>
          </w:p>
          <w:p w14:paraId="6B2940ED" w14:textId="67844766" w:rsidR="00E73000" w:rsidRDefault="00E73000" w:rsidP="00E73000">
            <w:pPr>
              <w:pStyle w:val="af6"/>
              <w:jc w:val="left"/>
              <w:rPr>
                <w:ins w:id="717" w:author="Артем Анатольевич" w:date="2023-11-29T11:10:00Z"/>
              </w:rPr>
            </w:pPr>
            <w:ins w:id="718" w:author="Артем Анатольевич" w:date="2023-11-29T11:14:00Z">
              <w:r>
                <w:t>0x0000 – закрыт</w:t>
              </w:r>
            </w:ins>
          </w:p>
        </w:tc>
      </w:tr>
      <w:tr w:rsidR="00E73000" w:rsidRPr="00724386" w14:paraId="4444E136" w14:textId="77777777" w:rsidTr="00107B9B">
        <w:trPr>
          <w:cantSplit/>
          <w:trHeight w:val="454"/>
          <w:ins w:id="719" w:author="Артем Анатольевич" w:date="2023-11-29T11:14:00Z"/>
        </w:trPr>
        <w:tc>
          <w:tcPr>
            <w:tcW w:w="2122" w:type="dxa"/>
            <w:vAlign w:val="center"/>
          </w:tcPr>
          <w:p w14:paraId="136DC57A" w14:textId="68A2B549" w:rsidR="00E73000" w:rsidRPr="00237105" w:rsidRDefault="00E73000" w:rsidP="00E73000">
            <w:pPr>
              <w:pStyle w:val="af6"/>
              <w:jc w:val="left"/>
              <w:rPr>
                <w:ins w:id="720" w:author="Артем Анатольевич" w:date="2023-11-29T11:14:00Z"/>
                <w:lang w:val="en-US"/>
                <w:rPrChange w:id="721" w:author="Артем Анатольевич" w:date="2023-11-29T12:07:00Z">
                  <w:rPr>
                    <w:ins w:id="722" w:author="Артем Анатольевич" w:date="2023-11-29T11:14:00Z"/>
                  </w:rPr>
                </w:rPrChange>
              </w:rPr>
            </w:pPr>
            <w:ins w:id="723" w:author="Артем Анатольевич" w:date="2023-11-29T11:14:00Z">
              <w:r>
                <w:t>0</w:t>
              </w:r>
              <w:r>
                <w:rPr>
                  <w:lang w:val="en-US"/>
                </w:rPr>
                <w:t>x0</w:t>
              </w:r>
            </w:ins>
            <w:ins w:id="724" w:author="Артем Анатольевич" w:date="2023-11-29T11:16:00Z">
              <w:r>
                <w:t>5</w:t>
              </w:r>
            </w:ins>
          </w:p>
        </w:tc>
        <w:tc>
          <w:tcPr>
            <w:tcW w:w="3685" w:type="dxa"/>
            <w:vAlign w:val="center"/>
          </w:tcPr>
          <w:p w14:paraId="753D9D21" w14:textId="4CB416B0" w:rsidR="00E73000" w:rsidRDefault="00E73000" w:rsidP="00E73000">
            <w:pPr>
              <w:pStyle w:val="af6"/>
              <w:jc w:val="left"/>
              <w:rPr>
                <w:ins w:id="725" w:author="Артем Анатольевич" w:date="2023-11-29T11:14:00Z"/>
              </w:rPr>
            </w:pPr>
            <w:ins w:id="726" w:author="Артем Анатольевич" w:date="2023-11-29T11:14:00Z">
              <w:r>
                <w:t>Статус реле</w:t>
              </w:r>
              <w:r>
                <w:rPr>
                  <w:lang w:val="en-US"/>
                </w:rPr>
                <w:t xml:space="preserve"> 2</w:t>
              </w:r>
            </w:ins>
          </w:p>
        </w:tc>
        <w:tc>
          <w:tcPr>
            <w:tcW w:w="3827" w:type="dxa"/>
            <w:vAlign w:val="center"/>
          </w:tcPr>
          <w:p w14:paraId="5E3159E6" w14:textId="77777777" w:rsidR="00E73000" w:rsidRPr="004F4F90" w:rsidRDefault="00E73000" w:rsidP="00E73000">
            <w:pPr>
              <w:pStyle w:val="af6"/>
              <w:jc w:val="left"/>
              <w:rPr>
                <w:ins w:id="727" w:author="Артем Анатольевич" w:date="2023-11-29T11:14:00Z"/>
              </w:rPr>
            </w:pPr>
            <w:ins w:id="728" w:author="Артем Анатольевич" w:date="2023-11-29T11:14:00Z">
              <w:r>
                <w:rPr>
                  <w:lang w:val="en-US"/>
                </w:rPr>
                <w:t>u</w:t>
              </w:r>
              <w:r w:rsidRPr="004F4F90">
                <w:t>16(4):</w:t>
              </w:r>
            </w:ins>
          </w:p>
          <w:p w14:paraId="2652BF32" w14:textId="77777777" w:rsidR="00E73000" w:rsidRDefault="00E73000" w:rsidP="00E73000">
            <w:pPr>
              <w:pStyle w:val="af6"/>
              <w:jc w:val="left"/>
              <w:rPr>
                <w:ins w:id="729" w:author="Артем Анатольевич" w:date="2023-11-29T11:14:00Z"/>
              </w:rPr>
            </w:pPr>
            <w:ins w:id="730" w:author="Артем Анатольевич" w:date="2023-11-29T11:14:00Z">
              <w:r>
                <w:t>0</w:t>
              </w:r>
              <w:r>
                <w:rPr>
                  <w:lang w:val="en-US"/>
                </w:rPr>
                <w:t>x</w:t>
              </w:r>
              <w:r w:rsidRPr="00107B9B">
                <w:t>00</w:t>
              </w:r>
              <w:r>
                <w:rPr>
                  <w:lang w:val="en-US"/>
                </w:rPr>
                <w:t>FF</w:t>
              </w:r>
              <w:r w:rsidRPr="00107B9B">
                <w:t xml:space="preserve"> – </w:t>
              </w:r>
              <w:r>
                <w:t>открыт;</w:t>
              </w:r>
            </w:ins>
          </w:p>
          <w:p w14:paraId="57C1E396" w14:textId="4F7DB78E" w:rsidR="00E73000" w:rsidRPr="00E73000" w:rsidRDefault="00E73000" w:rsidP="00E73000">
            <w:pPr>
              <w:pStyle w:val="af6"/>
              <w:jc w:val="left"/>
              <w:rPr>
                <w:ins w:id="731" w:author="Артем Анатольевич" w:date="2023-11-29T11:14:00Z"/>
                <w:rPrChange w:id="732" w:author="Артем Анатольевич" w:date="2023-11-29T11:14:00Z">
                  <w:rPr>
                    <w:ins w:id="733" w:author="Артем Анатольевич" w:date="2023-11-29T11:14:00Z"/>
                    <w:lang w:val="en-US"/>
                  </w:rPr>
                </w:rPrChange>
              </w:rPr>
            </w:pPr>
            <w:ins w:id="734" w:author="Артем Анатольевич" w:date="2023-11-29T11:14:00Z">
              <w:r>
                <w:t>0x0000 – закрыт</w:t>
              </w:r>
            </w:ins>
          </w:p>
        </w:tc>
      </w:tr>
      <w:tr w:rsidR="00E73000" w:rsidRPr="00724386" w14:paraId="2E6C4E5D" w14:textId="77777777" w:rsidTr="00107B9B">
        <w:trPr>
          <w:cantSplit/>
          <w:trHeight w:val="454"/>
          <w:ins w:id="735" w:author="Veronika" w:date="2023-11-24T19:11:00Z"/>
        </w:trPr>
        <w:tc>
          <w:tcPr>
            <w:tcW w:w="2122" w:type="dxa"/>
            <w:vAlign w:val="center"/>
          </w:tcPr>
          <w:p w14:paraId="479699FE" w14:textId="4E1BEE95" w:rsidR="00E73000" w:rsidRPr="00107B9B" w:rsidRDefault="00E73000" w:rsidP="00E73000">
            <w:pPr>
              <w:pStyle w:val="af6"/>
              <w:jc w:val="left"/>
              <w:rPr>
                <w:ins w:id="736" w:author="Veronika" w:date="2023-11-24T19:11:00Z"/>
              </w:rPr>
            </w:pPr>
            <w:ins w:id="737" w:author="Артем Анатольевич" w:date="2023-11-29T11:15:00Z">
              <w:r>
                <w:t>0</w:t>
              </w:r>
              <w:r>
                <w:rPr>
                  <w:lang w:val="en-US"/>
                </w:rPr>
                <w:t>x0</w:t>
              </w:r>
            </w:ins>
            <w:ins w:id="738" w:author="Артем Анатольевич" w:date="2023-11-29T11:16:00Z">
              <w:r>
                <w:t>6</w:t>
              </w:r>
            </w:ins>
            <w:ins w:id="739" w:author="Veronika" w:date="2023-11-24T19:11:00Z">
              <w:del w:id="740" w:author="Артем Анатольевич" w:date="2023-11-29T11:15:00Z">
                <w:r w:rsidDel="00A13951">
                  <w:delText>0x03</w:delText>
                </w:r>
              </w:del>
            </w:ins>
          </w:p>
        </w:tc>
        <w:tc>
          <w:tcPr>
            <w:tcW w:w="3685" w:type="dxa"/>
            <w:vAlign w:val="center"/>
          </w:tcPr>
          <w:p w14:paraId="779E77C4" w14:textId="7CC074E5" w:rsidR="00E73000" w:rsidRPr="00E73000" w:rsidRDefault="00E73000" w:rsidP="00E73000">
            <w:pPr>
              <w:pStyle w:val="af6"/>
              <w:jc w:val="left"/>
              <w:rPr>
                <w:ins w:id="741" w:author="Veronika" w:date="2023-11-24T19:11:00Z"/>
                <w:lang w:val="en-US"/>
              </w:rPr>
            </w:pPr>
            <w:ins w:id="742" w:author="Артем Анатольевич" w:date="2023-11-29T11:15:00Z">
              <w:r>
                <w:t>Напряжение батареи</w:t>
              </w:r>
            </w:ins>
            <w:ins w:id="743" w:author="Veronika" w:date="2023-11-24T19:12:00Z">
              <w:del w:id="744" w:author="Артем Анатольевич" w:date="2023-11-29T11:15:00Z">
                <w:r w:rsidDel="00A13951">
                  <w:delText>Открыть реле</w:delText>
                </w:r>
              </w:del>
            </w:ins>
          </w:p>
        </w:tc>
        <w:tc>
          <w:tcPr>
            <w:tcW w:w="3827" w:type="dxa"/>
            <w:vAlign w:val="center"/>
          </w:tcPr>
          <w:p w14:paraId="156599E2" w14:textId="3B7D971C" w:rsidR="00E73000" w:rsidDel="00A13951" w:rsidRDefault="00E73000" w:rsidP="00E73000">
            <w:pPr>
              <w:pStyle w:val="af6"/>
              <w:jc w:val="left"/>
              <w:rPr>
                <w:ins w:id="745" w:author="Veronika" w:date="2023-11-24T19:11:00Z"/>
                <w:del w:id="746" w:author="Артем Анатольевич" w:date="2023-11-29T11:15:00Z"/>
                <w:lang w:val="en-US"/>
              </w:rPr>
            </w:pPr>
            <w:ins w:id="747" w:author="Артем Анатольевич" w:date="2023-11-29T11:15:00Z">
              <w:r>
                <w:rPr>
                  <w:lang w:val="en-US"/>
                </w:rPr>
                <w:t>u16(</w:t>
              </w:r>
              <w:r>
                <w:t>4</w:t>
              </w:r>
              <w:r>
                <w:rPr>
                  <w:lang w:val="en-US"/>
                </w:rPr>
                <w:t>)</w:t>
              </w:r>
            </w:ins>
            <w:ins w:id="748" w:author="Veronika" w:date="2023-11-24T19:11:00Z">
              <w:del w:id="749" w:author="Артем Анатольевич" w:date="2023-11-29T11:15:00Z">
                <w:r w:rsidDel="00A13951">
                  <w:delText>u16 (4)</w:delText>
                </w:r>
                <w:r w:rsidDel="00A13951">
                  <w:rPr>
                    <w:lang w:val="en-US"/>
                  </w:rPr>
                  <w:delText>:</w:delText>
                </w:r>
              </w:del>
            </w:ins>
          </w:p>
          <w:p w14:paraId="75CD3A5B" w14:textId="4894AEF2" w:rsidR="00E73000" w:rsidRPr="00FE05A6" w:rsidDel="00A13951" w:rsidRDefault="00E73000" w:rsidP="00E73000">
            <w:pPr>
              <w:pStyle w:val="af6"/>
              <w:jc w:val="left"/>
              <w:rPr>
                <w:ins w:id="750" w:author="Veronika" w:date="2023-11-24T19:11:00Z"/>
                <w:del w:id="751" w:author="Артем Анатольевич" w:date="2023-11-29T11:15:00Z"/>
                <w:rFonts w:cs="Times New Roman"/>
              </w:rPr>
            </w:pPr>
            <w:ins w:id="752" w:author="Veronika" w:date="2023-11-24T19:13:00Z">
              <w:del w:id="753" w:author="Артем Анатольевич" w:date="2023-11-29T11:15:00Z">
                <w:r w:rsidDel="00A13951">
                  <w:rPr>
                    <w:rFonts w:cs="Times New Roman"/>
                  </w:rPr>
                  <w:delText>0</w:delText>
                </w:r>
                <w:r w:rsidDel="00A13951">
                  <w:rPr>
                    <w:rFonts w:cs="Times New Roman"/>
                    <w:lang w:val="en-US"/>
                  </w:rPr>
                  <w:delText xml:space="preserve">x0001 – </w:delText>
                </w:r>
                <w:r w:rsidDel="00A13951">
                  <w:rPr>
                    <w:rFonts w:cs="Times New Roman"/>
                  </w:rPr>
                  <w:delText>открыть первое реле</w:delText>
                </w:r>
              </w:del>
            </w:ins>
          </w:p>
          <w:p w14:paraId="089BCA9B" w14:textId="24E486C2" w:rsidR="00E73000" w:rsidDel="00A13951" w:rsidRDefault="00E73000" w:rsidP="00E73000">
            <w:pPr>
              <w:pStyle w:val="af6"/>
              <w:jc w:val="left"/>
              <w:rPr>
                <w:ins w:id="754" w:author="Veronika" w:date="2023-11-24T19:13:00Z"/>
                <w:del w:id="755" w:author="Артем Анатольевич" w:date="2023-11-29T11:15:00Z"/>
                <w:rFonts w:cs="Times New Roman"/>
              </w:rPr>
            </w:pPr>
            <w:ins w:id="756" w:author="Veronika" w:date="2023-11-24T19:13:00Z">
              <w:del w:id="757" w:author="Артем Анатольевич" w:date="2023-11-29T11:15:00Z">
                <w:r w:rsidDel="00A13951">
                  <w:rPr>
                    <w:rFonts w:cs="Times New Roman"/>
                  </w:rPr>
                  <w:delText>0</w:delText>
                </w:r>
                <w:r w:rsidDel="00A13951">
                  <w:rPr>
                    <w:rFonts w:cs="Times New Roman"/>
                    <w:lang w:val="en-US"/>
                  </w:rPr>
                  <w:delText xml:space="preserve">x0002 </w:delText>
                </w:r>
                <w:r w:rsidDel="00A13951">
                  <w:rPr>
                    <w:rFonts w:cs="Times New Roman"/>
                  </w:rPr>
                  <w:delText>– открыть второе реле</w:delText>
                </w:r>
              </w:del>
            </w:ins>
          </w:p>
          <w:p w14:paraId="5FEF5F0E" w14:textId="77777777" w:rsidR="005E097A" w:rsidRDefault="00E73000" w:rsidP="00E73000">
            <w:pPr>
              <w:pStyle w:val="af6"/>
              <w:jc w:val="left"/>
              <w:rPr>
                <w:ins w:id="758" w:author="Артем Анатольевич" w:date="2023-11-29T18:09:00Z"/>
                <w:rFonts w:cs="Times New Roman"/>
              </w:rPr>
            </w:pPr>
            <w:ins w:id="759" w:author="Veronika" w:date="2023-11-24T19:13:00Z">
              <w:del w:id="760" w:author="Артем Анатольевич" w:date="2023-11-29T11:15:00Z">
                <w:r w:rsidDel="00A13951">
                  <w:rPr>
                    <w:rFonts w:cs="Times New Roman"/>
                  </w:rPr>
                  <w:delText>0</w:delText>
                </w:r>
                <w:r w:rsidDel="00A13951">
                  <w:rPr>
                    <w:rFonts w:cs="Times New Roman"/>
                    <w:lang w:val="en-US"/>
                  </w:rPr>
                  <w:delText xml:space="preserve">x0003 – </w:delText>
                </w:r>
                <w:r w:rsidDel="00A13951">
                  <w:rPr>
                    <w:rFonts w:cs="Times New Roman"/>
                  </w:rPr>
                  <w:delText>открыть оба реле</w:delText>
                </w:r>
              </w:del>
            </w:ins>
            <w:ins w:id="761" w:author="Артем Анатольевич" w:date="2023-11-29T11:15:00Z">
              <w:r>
                <w:rPr>
                  <w:rFonts w:cs="Times New Roman"/>
                </w:rPr>
                <w:t>:</w:t>
              </w:r>
            </w:ins>
          </w:p>
          <w:p w14:paraId="5D44AB4B" w14:textId="0408C80D" w:rsidR="00E73000" w:rsidRPr="00FE05A6" w:rsidRDefault="00E73000" w:rsidP="00E73000">
            <w:pPr>
              <w:pStyle w:val="af6"/>
              <w:jc w:val="left"/>
              <w:rPr>
                <w:ins w:id="762" w:author="Veronika" w:date="2023-11-24T19:11:00Z"/>
                <w:rFonts w:cs="Times New Roman"/>
              </w:rPr>
            </w:pPr>
            <w:ins w:id="763" w:author="Артем Анатольевич" w:date="2023-11-29T11:15:00Z">
              <w:r>
                <w:rPr>
                  <w:rFonts w:cs="Times New Roman"/>
                </w:rPr>
                <w:t>напряжение в мВ</w:t>
              </w:r>
            </w:ins>
          </w:p>
        </w:tc>
      </w:tr>
      <w:tr w:rsidR="00E73000" w:rsidRPr="00724386" w:rsidDel="00E73000" w14:paraId="08076271" w14:textId="69466AF0" w:rsidTr="00107B9B">
        <w:trPr>
          <w:cantSplit/>
          <w:trHeight w:val="454"/>
          <w:ins w:id="764" w:author="Veronika" w:date="2023-11-24T19:11:00Z"/>
          <w:del w:id="765" w:author="Артем Анатольевич" w:date="2023-11-29T11:15:00Z"/>
        </w:trPr>
        <w:tc>
          <w:tcPr>
            <w:tcW w:w="2122" w:type="dxa"/>
            <w:vAlign w:val="center"/>
          </w:tcPr>
          <w:p w14:paraId="0C0711C4" w14:textId="53576676" w:rsidR="00E73000" w:rsidRPr="00107B9B" w:rsidDel="00E73000" w:rsidRDefault="00E73000" w:rsidP="00E73000">
            <w:pPr>
              <w:pStyle w:val="af6"/>
              <w:jc w:val="left"/>
              <w:rPr>
                <w:ins w:id="766" w:author="Veronika" w:date="2023-11-24T19:11:00Z"/>
                <w:del w:id="767" w:author="Артем Анатольевич" w:date="2023-11-29T11:15:00Z"/>
                <w:lang w:val="en-US"/>
              </w:rPr>
            </w:pPr>
            <w:ins w:id="768" w:author="Veronika" w:date="2023-11-24T19:11:00Z">
              <w:del w:id="769" w:author="Артем Анатольевич" w:date="2023-11-29T11:15:00Z">
                <w:r w:rsidDel="00E73000">
                  <w:rPr>
                    <w:lang w:val="en-US"/>
                  </w:rPr>
                  <w:delText>0x04</w:delText>
                </w:r>
              </w:del>
            </w:ins>
          </w:p>
        </w:tc>
        <w:tc>
          <w:tcPr>
            <w:tcW w:w="3685" w:type="dxa"/>
            <w:vAlign w:val="center"/>
          </w:tcPr>
          <w:p w14:paraId="064146BA" w14:textId="0C3CFC5D" w:rsidR="00E73000" w:rsidRPr="00103BB9" w:rsidDel="00E73000" w:rsidRDefault="00E73000" w:rsidP="00E73000">
            <w:pPr>
              <w:pStyle w:val="af6"/>
              <w:jc w:val="left"/>
              <w:rPr>
                <w:ins w:id="770" w:author="Veronika" w:date="2023-11-24T19:11:00Z"/>
                <w:del w:id="771" w:author="Артем Анатольевич" w:date="2023-11-29T11:15:00Z"/>
              </w:rPr>
            </w:pPr>
            <w:ins w:id="772" w:author="Veronika" w:date="2023-11-24T19:12:00Z">
              <w:del w:id="773" w:author="Артем Анатольевич" w:date="2023-11-29T11:15:00Z">
                <w:r w:rsidDel="00E73000">
                  <w:delText>Закрыть реле</w:delText>
                </w:r>
              </w:del>
            </w:ins>
          </w:p>
        </w:tc>
        <w:tc>
          <w:tcPr>
            <w:tcW w:w="3827" w:type="dxa"/>
            <w:vAlign w:val="center"/>
          </w:tcPr>
          <w:p w14:paraId="1142FBBB" w14:textId="0C5740DD" w:rsidR="00E73000" w:rsidDel="00E73000" w:rsidRDefault="00E73000" w:rsidP="00E73000">
            <w:pPr>
              <w:pStyle w:val="af6"/>
              <w:jc w:val="left"/>
              <w:rPr>
                <w:ins w:id="774" w:author="Veronika" w:date="2023-11-24T19:11:00Z"/>
                <w:del w:id="775" w:author="Артем Анатольевич" w:date="2023-11-29T11:15:00Z"/>
              </w:rPr>
            </w:pPr>
            <w:ins w:id="776" w:author="Veronika" w:date="2023-11-24T19:11:00Z">
              <w:del w:id="777" w:author="Артем Анатольевич" w:date="2023-11-29T11:15:00Z">
                <w:r w:rsidDel="00E73000">
                  <w:delText>u16 (4):</w:delText>
                </w:r>
              </w:del>
            </w:ins>
          </w:p>
          <w:p w14:paraId="601D5298" w14:textId="2577807A" w:rsidR="00E73000" w:rsidRPr="00FE05A6" w:rsidDel="00E73000" w:rsidRDefault="00E73000" w:rsidP="00E73000">
            <w:pPr>
              <w:pStyle w:val="af6"/>
              <w:jc w:val="left"/>
              <w:rPr>
                <w:ins w:id="778" w:author="Veronika" w:date="2023-11-24T19:13:00Z"/>
                <w:del w:id="779" w:author="Артем Анатольевич" w:date="2023-11-29T11:15:00Z"/>
                <w:rFonts w:cs="Times New Roman"/>
              </w:rPr>
            </w:pPr>
            <w:ins w:id="780" w:author="Veronika" w:date="2023-11-24T19:13:00Z">
              <w:del w:id="781" w:author="Артем Анатольевич" w:date="2023-11-29T11:15:00Z">
                <w:r w:rsidDel="00E73000">
                  <w:rPr>
                    <w:rFonts w:cs="Times New Roman"/>
                  </w:rPr>
                  <w:delText>0</w:delText>
                </w:r>
                <w:r w:rsidDel="00E73000">
                  <w:rPr>
                    <w:rFonts w:cs="Times New Roman"/>
                    <w:lang w:val="en-US"/>
                  </w:rPr>
                  <w:delText>x</w:delText>
                </w:r>
                <w:r w:rsidRPr="00FE05A6" w:rsidDel="00E73000">
                  <w:rPr>
                    <w:rFonts w:cs="Times New Roman"/>
                    <w:rPrChange w:id="782" w:author="Veronika" w:date="2023-11-24T19:13:00Z">
                      <w:rPr>
                        <w:rFonts w:cs="Times New Roman"/>
                        <w:lang w:val="en-US"/>
                      </w:rPr>
                    </w:rPrChange>
                  </w:rPr>
                  <w:delText xml:space="preserve">0001 – </w:delText>
                </w:r>
                <w:r w:rsidDel="00E73000">
                  <w:rPr>
                    <w:rFonts w:cs="Times New Roman"/>
                  </w:rPr>
                  <w:delText>закрыть первое реле</w:delText>
                </w:r>
              </w:del>
            </w:ins>
          </w:p>
          <w:p w14:paraId="5FF66D74" w14:textId="0FB99C6F" w:rsidR="00E73000" w:rsidDel="00E73000" w:rsidRDefault="00E73000" w:rsidP="00E73000">
            <w:pPr>
              <w:pStyle w:val="af6"/>
              <w:jc w:val="left"/>
              <w:rPr>
                <w:ins w:id="783" w:author="Veronika" w:date="2023-11-24T19:13:00Z"/>
                <w:del w:id="784" w:author="Артем Анатольевич" w:date="2023-11-29T11:15:00Z"/>
                <w:rFonts w:cs="Times New Roman"/>
              </w:rPr>
            </w:pPr>
            <w:ins w:id="785" w:author="Veronika" w:date="2023-11-24T19:13:00Z">
              <w:del w:id="786" w:author="Артем Анатольевич" w:date="2023-11-29T11:15:00Z">
                <w:r w:rsidDel="00E73000">
                  <w:rPr>
                    <w:rFonts w:cs="Times New Roman"/>
                  </w:rPr>
                  <w:delText>0</w:delText>
                </w:r>
                <w:r w:rsidDel="00E73000">
                  <w:rPr>
                    <w:rFonts w:cs="Times New Roman"/>
                    <w:lang w:val="en-US"/>
                  </w:rPr>
                  <w:delText>x</w:delText>
                </w:r>
                <w:r w:rsidRPr="00FE05A6" w:rsidDel="00E73000">
                  <w:rPr>
                    <w:rFonts w:cs="Times New Roman"/>
                    <w:rPrChange w:id="787" w:author="Veronika" w:date="2023-11-24T19:13:00Z">
                      <w:rPr>
                        <w:rFonts w:cs="Times New Roman"/>
                        <w:lang w:val="en-US"/>
                      </w:rPr>
                    </w:rPrChange>
                  </w:rPr>
                  <w:delText xml:space="preserve">0002 </w:delText>
                </w:r>
                <w:r w:rsidDel="00E73000">
                  <w:rPr>
                    <w:rFonts w:cs="Times New Roman"/>
                  </w:rPr>
                  <w:delText>– закрыть второе реле</w:delText>
                </w:r>
              </w:del>
            </w:ins>
          </w:p>
          <w:p w14:paraId="49A2DD0F" w14:textId="6D86D92C" w:rsidR="00E73000" w:rsidRPr="00107B9B" w:rsidDel="00E73000" w:rsidRDefault="00E73000" w:rsidP="00E73000">
            <w:pPr>
              <w:pStyle w:val="af6"/>
              <w:jc w:val="left"/>
              <w:rPr>
                <w:ins w:id="788" w:author="Veronika" w:date="2023-11-24T19:11:00Z"/>
                <w:del w:id="789" w:author="Артем Анатольевич" w:date="2023-11-29T11:15:00Z"/>
              </w:rPr>
            </w:pPr>
            <w:ins w:id="790" w:author="Veronika" w:date="2023-11-24T19:13:00Z">
              <w:del w:id="791" w:author="Артем Анатольевич" w:date="2023-11-29T11:15:00Z">
                <w:r w:rsidDel="00E73000">
                  <w:rPr>
                    <w:rFonts w:cs="Times New Roman"/>
                  </w:rPr>
                  <w:delText>0</w:delText>
                </w:r>
                <w:r w:rsidDel="00E73000">
                  <w:rPr>
                    <w:rFonts w:cs="Times New Roman"/>
                    <w:lang w:val="en-US"/>
                  </w:rPr>
                  <w:delText xml:space="preserve">x0003 – </w:delText>
                </w:r>
                <w:r w:rsidDel="00E73000">
                  <w:rPr>
                    <w:rFonts w:cs="Times New Roman"/>
                  </w:rPr>
                  <w:delText>закрыть оба реле</w:delText>
                </w:r>
              </w:del>
            </w:ins>
          </w:p>
        </w:tc>
      </w:tr>
      <w:tr w:rsidR="00E73000" w:rsidRPr="00724386" w:rsidDel="00E73000" w14:paraId="2B8ABF7B" w14:textId="0655622F" w:rsidTr="00107B9B">
        <w:trPr>
          <w:cantSplit/>
          <w:trHeight w:val="454"/>
          <w:ins w:id="792" w:author="Veronika" w:date="2023-11-24T19:14:00Z"/>
          <w:del w:id="793" w:author="Артем Анатольевич" w:date="2023-11-29T11:15:00Z"/>
        </w:trPr>
        <w:tc>
          <w:tcPr>
            <w:tcW w:w="2122" w:type="dxa"/>
            <w:vAlign w:val="center"/>
          </w:tcPr>
          <w:p w14:paraId="43F2A846" w14:textId="33BFE159" w:rsidR="00E73000" w:rsidRPr="00495F4D" w:rsidDel="00E73000" w:rsidRDefault="00E73000" w:rsidP="00E73000">
            <w:pPr>
              <w:pStyle w:val="af6"/>
              <w:jc w:val="left"/>
              <w:rPr>
                <w:ins w:id="794" w:author="Veronika" w:date="2023-11-24T19:14:00Z"/>
                <w:del w:id="795" w:author="Артем Анатольевич" w:date="2023-11-29T11:15:00Z"/>
                <w:lang w:val="en-US"/>
              </w:rPr>
            </w:pPr>
            <w:ins w:id="796" w:author="Veronika" w:date="2023-11-24T19:14:00Z">
              <w:del w:id="797" w:author="Артем Анатольевич" w:date="2023-11-29T11:15:00Z">
                <w:r w:rsidDel="00E73000">
                  <w:delText>0х</w:delText>
                </w:r>
                <w:r w:rsidDel="00E73000">
                  <w:rPr>
                    <w:lang w:val="en-US"/>
                  </w:rPr>
                  <w:delText>05</w:delText>
                </w:r>
              </w:del>
            </w:ins>
          </w:p>
        </w:tc>
        <w:tc>
          <w:tcPr>
            <w:tcW w:w="3685" w:type="dxa"/>
            <w:vAlign w:val="center"/>
          </w:tcPr>
          <w:p w14:paraId="4F2E4BC9" w14:textId="7D062A7C" w:rsidR="00E73000" w:rsidRPr="00495F4D" w:rsidDel="00E73000" w:rsidRDefault="00E73000" w:rsidP="00E73000">
            <w:pPr>
              <w:pStyle w:val="af6"/>
              <w:jc w:val="left"/>
              <w:rPr>
                <w:ins w:id="798" w:author="Veronika" w:date="2023-11-24T19:14:00Z"/>
                <w:del w:id="799" w:author="Артем Анатольевич" w:date="2023-11-29T11:15:00Z"/>
              </w:rPr>
            </w:pPr>
            <w:ins w:id="800" w:author="Veronika" w:date="2023-11-24T19:15:00Z">
              <w:del w:id="801" w:author="Артем Анатольевич" w:date="2023-11-29T11:15:00Z">
                <w:r w:rsidDel="00E73000">
                  <w:delText>Статус реле</w:delText>
                </w:r>
              </w:del>
            </w:ins>
          </w:p>
        </w:tc>
        <w:tc>
          <w:tcPr>
            <w:tcW w:w="3827" w:type="dxa"/>
            <w:vAlign w:val="center"/>
          </w:tcPr>
          <w:p w14:paraId="1EC6268A" w14:textId="32F3BF15" w:rsidR="00E73000" w:rsidDel="00E73000" w:rsidRDefault="00E73000" w:rsidP="00E73000">
            <w:pPr>
              <w:pStyle w:val="af6"/>
              <w:jc w:val="left"/>
              <w:rPr>
                <w:ins w:id="802" w:author="Veronika" w:date="2023-11-24T19:15:00Z"/>
                <w:del w:id="803" w:author="Артем Анатольевич" w:date="2023-11-29T11:15:00Z"/>
                <w:lang w:val="en-US"/>
              </w:rPr>
            </w:pPr>
            <w:ins w:id="804" w:author="Veronika" w:date="2023-11-24T19:15:00Z">
              <w:del w:id="805" w:author="Артем Анатольевич" w:date="2023-11-29T11:15:00Z">
                <w:r w:rsidDel="00E73000">
                  <w:rPr>
                    <w:lang w:val="en-US"/>
                  </w:rPr>
                  <w:delText>u16(4):</w:delText>
                </w:r>
              </w:del>
            </w:ins>
          </w:p>
          <w:p w14:paraId="7D48AA36" w14:textId="2EAFE92F" w:rsidR="00E73000" w:rsidDel="00E73000" w:rsidRDefault="00E73000" w:rsidP="00E73000">
            <w:pPr>
              <w:pStyle w:val="af6"/>
              <w:jc w:val="left"/>
              <w:rPr>
                <w:ins w:id="806" w:author="Veronika" w:date="2023-11-24T19:15:00Z"/>
                <w:del w:id="807" w:author="Артем Анатольевич" w:date="2023-11-29T11:15:00Z"/>
              </w:rPr>
            </w:pPr>
            <w:ins w:id="808" w:author="Veronika" w:date="2023-11-24T19:15:00Z">
              <w:del w:id="809" w:author="Артем Анатольевич" w:date="2023-11-29T11:15:00Z">
                <w:r w:rsidDel="00E73000">
                  <w:delText>0</w:delText>
                </w:r>
                <w:r w:rsidDel="00E73000">
                  <w:rPr>
                    <w:lang w:val="en-US"/>
                  </w:rPr>
                  <w:delText>x</w:delText>
                </w:r>
                <w:r w:rsidRPr="00107B9B" w:rsidDel="00E73000">
                  <w:delText>00</w:delText>
                </w:r>
                <w:r w:rsidDel="00E73000">
                  <w:rPr>
                    <w:lang w:val="en-US"/>
                  </w:rPr>
                  <w:delText>FF</w:delText>
                </w:r>
                <w:r w:rsidRPr="00107B9B" w:rsidDel="00E73000">
                  <w:delText xml:space="preserve"> – </w:delText>
                </w:r>
                <w:r w:rsidDel="00E73000">
                  <w:delText>открыт;</w:delText>
                </w:r>
              </w:del>
            </w:ins>
          </w:p>
          <w:p w14:paraId="3E1E4D5D" w14:textId="3E9C1EC6" w:rsidR="00E73000" w:rsidRPr="00495F4D" w:rsidDel="00E73000" w:rsidRDefault="00E73000" w:rsidP="00E73000">
            <w:pPr>
              <w:pStyle w:val="af6"/>
              <w:jc w:val="left"/>
              <w:rPr>
                <w:ins w:id="810" w:author="Veronika" w:date="2023-11-24T19:14:00Z"/>
                <w:del w:id="811" w:author="Артем Анатольевич" w:date="2023-11-29T11:15:00Z"/>
                <w:lang w:val="en-US"/>
                <w:rPrChange w:id="812" w:author="Veronika" w:date="2023-11-24T19:15:00Z">
                  <w:rPr>
                    <w:ins w:id="813" w:author="Veronika" w:date="2023-11-24T19:14:00Z"/>
                    <w:del w:id="814" w:author="Артем Анатольевич" w:date="2023-11-29T11:15:00Z"/>
                  </w:rPr>
                </w:rPrChange>
              </w:rPr>
            </w:pPr>
            <w:ins w:id="815" w:author="Veronika" w:date="2023-11-24T19:15:00Z">
              <w:del w:id="816" w:author="Артем Анатольевич" w:date="2023-11-29T11:15:00Z">
                <w:r w:rsidDel="00E73000">
                  <w:delText>0x0000 – закрыт</w:delText>
                </w:r>
              </w:del>
            </w:ins>
          </w:p>
        </w:tc>
      </w:tr>
      <w:tr w:rsidR="00E73000" w:rsidRPr="00724386" w:rsidDel="00E73000" w14:paraId="4ED84B09" w14:textId="6221AF03" w:rsidTr="00107B9B">
        <w:trPr>
          <w:cantSplit/>
          <w:trHeight w:val="454"/>
          <w:ins w:id="817" w:author="Veronika" w:date="2023-11-24T19:15:00Z"/>
          <w:del w:id="818" w:author="Артем Анатольевич" w:date="2023-11-29T11:15:00Z"/>
        </w:trPr>
        <w:tc>
          <w:tcPr>
            <w:tcW w:w="2122" w:type="dxa"/>
            <w:vAlign w:val="center"/>
          </w:tcPr>
          <w:p w14:paraId="7E9683CF" w14:textId="7D3CA98B" w:rsidR="00E73000" w:rsidRPr="00495F4D" w:rsidDel="00E73000" w:rsidRDefault="00E73000" w:rsidP="00E73000">
            <w:pPr>
              <w:pStyle w:val="af6"/>
              <w:jc w:val="left"/>
              <w:rPr>
                <w:ins w:id="819" w:author="Veronika" w:date="2023-11-24T19:15:00Z"/>
                <w:del w:id="820" w:author="Артем Анатольевич" w:date="2023-11-29T11:15:00Z"/>
                <w:lang w:val="en-US"/>
                <w:rPrChange w:id="821" w:author="Veronika" w:date="2023-11-24T19:15:00Z">
                  <w:rPr>
                    <w:ins w:id="822" w:author="Veronika" w:date="2023-11-24T19:15:00Z"/>
                    <w:del w:id="823" w:author="Артем Анатольевич" w:date="2023-11-29T11:15:00Z"/>
                  </w:rPr>
                </w:rPrChange>
              </w:rPr>
            </w:pPr>
            <w:ins w:id="824" w:author="Veronika" w:date="2023-11-24T19:15:00Z">
              <w:del w:id="825" w:author="Артем Анатольевич" w:date="2023-11-29T11:15:00Z">
                <w:r w:rsidDel="00E73000">
                  <w:rPr>
                    <w:lang w:val="en-US"/>
                  </w:rPr>
                  <w:delText>0x06</w:delText>
                </w:r>
              </w:del>
            </w:ins>
          </w:p>
        </w:tc>
        <w:tc>
          <w:tcPr>
            <w:tcW w:w="3685" w:type="dxa"/>
            <w:vAlign w:val="center"/>
          </w:tcPr>
          <w:p w14:paraId="6F4B8625" w14:textId="2D21DE4D" w:rsidR="00E73000" w:rsidDel="00E73000" w:rsidRDefault="00E73000" w:rsidP="00E73000">
            <w:pPr>
              <w:pStyle w:val="af6"/>
              <w:jc w:val="left"/>
              <w:rPr>
                <w:ins w:id="826" w:author="Veronika" w:date="2023-11-24T19:15:00Z"/>
                <w:del w:id="827" w:author="Артем Анатольевич" w:date="2023-11-29T11:15:00Z"/>
              </w:rPr>
            </w:pPr>
            <w:ins w:id="828" w:author="Veronika" w:date="2023-11-24T19:15:00Z">
              <w:del w:id="829" w:author="Артем Анатольевич" w:date="2023-11-29T11:15:00Z">
                <w:r w:rsidDel="00E73000">
                  <w:delText>Статус датчиков протекания</w:delText>
                </w:r>
              </w:del>
            </w:ins>
          </w:p>
        </w:tc>
        <w:tc>
          <w:tcPr>
            <w:tcW w:w="3827" w:type="dxa"/>
            <w:vAlign w:val="center"/>
          </w:tcPr>
          <w:p w14:paraId="79C0D4A2" w14:textId="20B38AB7" w:rsidR="00E73000" w:rsidDel="00E73000" w:rsidRDefault="00E73000" w:rsidP="00E73000">
            <w:pPr>
              <w:pStyle w:val="af6"/>
              <w:jc w:val="left"/>
              <w:rPr>
                <w:ins w:id="830" w:author="Veronika" w:date="2023-11-24T19:15:00Z"/>
                <w:del w:id="831" w:author="Артем Анатольевич" w:date="2023-11-29T11:15:00Z"/>
              </w:rPr>
            </w:pPr>
            <w:ins w:id="832" w:author="Veronika" w:date="2023-11-24T19:15:00Z">
              <w:del w:id="833" w:author="Артем Анатольевич" w:date="2023-11-29T11:15:00Z">
                <w:r w:rsidDel="00E73000">
                  <w:delText>u16 (4):</w:delText>
                </w:r>
              </w:del>
            </w:ins>
          </w:p>
          <w:p w14:paraId="3F6633A6" w14:textId="20BBDD33" w:rsidR="00E73000" w:rsidDel="00E73000" w:rsidRDefault="00E73000" w:rsidP="00E73000">
            <w:pPr>
              <w:pStyle w:val="af6"/>
              <w:jc w:val="left"/>
              <w:rPr>
                <w:ins w:id="834" w:author="Veronika" w:date="2023-11-24T19:15:00Z"/>
                <w:del w:id="835" w:author="Артем Анатольевич" w:date="2023-11-29T11:15:00Z"/>
                <w:lang w:val="en-US"/>
              </w:rPr>
            </w:pPr>
            <w:ins w:id="836" w:author="Veronika" w:date="2023-11-24T19:15:00Z">
              <w:del w:id="837" w:author="Артем Анатольевич" w:date="2023-11-29T11:15:00Z">
                <w:r w:rsidDel="00E73000">
                  <w:rPr>
                    <w:rFonts w:cs="Times New Roman"/>
                    <w:lang w:val="en-US"/>
                  </w:rPr>
                  <w:delText>(0b11 &lt;&lt; pos)</w:delText>
                </w:r>
              </w:del>
            </w:ins>
          </w:p>
        </w:tc>
      </w:tr>
      <w:tr w:rsidR="00E73000" w:rsidRPr="00724386" w:rsidDel="00E73000" w14:paraId="5B8A0E81" w14:textId="693EBA52" w:rsidTr="00107B9B">
        <w:trPr>
          <w:cantSplit/>
          <w:trHeight w:val="454"/>
          <w:ins w:id="838" w:author="Veronika" w:date="2023-11-24T19:16:00Z"/>
          <w:del w:id="839" w:author="Артем Анатольевич" w:date="2023-11-29T11:15:00Z"/>
        </w:trPr>
        <w:tc>
          <w:tcPr>
            <w:tcW w:w="2122" w:type="dxa"/>
            <w:vAlign w:val="center"/>
          </w:tcPr>
          <w:p w14:paraId="4380E66F" w14:textId="2F2FBE8A" w:rsidR="00E73000" w:rsidRPr="00495F4D" w:rsidDel="00E73000" w:rsidRDefault="00E73000" w:rsidP="00E73000">
            <w:pPr>
              <w:pStyle w:val="af6"/>
              <w:jc w:val="left"/>
              <w:rPr>
                <w:ins w:id="840" w:author="Veronika" w:date="2023-11-24T19:16:00Z"/>
                <w:del w:id="841" w:author="Артем Анатольевич" w:date="2023-11-29T11:15:00Z"/>
                <w:lang w:val="en-US"/>
              </w:rPr>
            </w:pPr>
            <w:ins w:id="842" w:author="Veronika" w:date="2023-11-24T19:16:00Z">
              <w:del w:id="843" w:author="Артем Анатольевич" w:date="2023-11-29T11:15:00Z">
                <w:r w:rsidDel="00E73000">
                  <w:delText>0</w:delText>
                </w:r>
                <w:r w:rsidDel="00E73000">
                  <w:rPr>
                    <w:lang w:val="en-US"/>
                  </w:rPr>
                  <w:delText>x07</w:delText>
                </w:r>
              </w:del>
            </w:ins>
          </w:p>
        </w:tc>
        <w:tc>
          <w:tcPr>
            <w:tcW w:w="3685" w:type="dxa"/>
            <w:vAlign w:val="center"/>
          </w:tcPr>
          <w:p w14:paraId="431509B7" w14:textId="7B1B9E6E" w:rsidR="00E73000" w:rsidDel="00E73000" w:rsidRDefault="00E73000" w:rsidP="00E73000">
            <w:pPr>
              <w:pStyle w:val="af6"/>
              <w:jc w:val="left"/>
              <w:rPr>
                <w:ins w:id="844" w:author="Veronika" w:date="2023-11-24T19:16:00Z"/>
                <w:del w:id="845" w:author="Артем Анатольевич" w:date="2023-11-29T11:15:00Z"/>
              </w:rPr>
            </w:pPr>
            <w:ins w:id="846" w:author="Veronika" w:date="2023-11-24T19:16:00Z">
              <w:del w:id="847" w:author="Артем Анатольевич" w:date="2023-11-29T11:15:00Z">
                <w:r w:rsidDel="00E73000">
                  <w:delText>Напряжение батареи</w:delText>
                </w:r>
              </w:del>
            </w:ins>
          </w:p>
        </w:tc>
        <w:tc>
          <w:tcPr>
            <w:tcW w:w="3827" w:type="dxa"/>
            <w:vAlign w:val="center"/>
          </w:tcPr>
          <w:p w14:paraId="19227FB5" w14:textId="4555021C" w:rsidR="00E73000" w:rsidRPr="00C6538D" w:rsidDel="00E73000" w:rsidRDefault="00E73000" w:rsidP="00E73000">
            <w:pPr>
              <w:pStyle w:val="af6"/>
              <w:jc w:val="left"/>
              <w:rPr>
                <w:ins w:id="848" w:author="Veronika" w:date="2023-11-24T19:16:00Z"/>
                <w:del w:id="849" w:author="Артем Анатольевич" w:date="2023-11-29T11:15:00Z"/>
                <w:lang w:val="en-US"/>
                <w:rPrChange w:id="850" w:author="Veronika" w:date="2023-11-24T19:28:00Z">
                  <w:rPr>
                    <w:ins w:id="851" w:author="Veronika" w:date="2023-11-24T19:16:00Z"/>
                    <w:del w:id="852" w:author="Артем Анатольевич" w:date="2023-11-29T11:15:00Z"/>
                  </w:rPr>
                </w:rPrChange>
              </w:rPr>
            </w:pPr>
            <w:ins w:id="853" w:author="Veronika" w:date="2023-11-24T19:16:00Z">
              <w:del w:id="854" w:author="Артем Анатольевич" w:date="2023-11-29T11:15:00Z">
                <w:r w:rsidDel="00E73000">
                  <w:rPr>
                    <w:lang w:val="en-US"/>
                  </w:rPr>
                  <w:delText>f32(7)</w:delText>
                </w:r>
              </w:del>
            </w:ins>
          </w:p>
        </w:tc>
      </w:tr>
    </w:tbl>
    <w:p w14:paraId="2CF21051" w14:textId="30193E1F" w:rsidR="00FE05A6" w:rsidRDefault="00FE05A6" w:rsidP="00237105">
      <w:pPr>
        <w:pStyle w:val="af9"/>
        <w:rPr>
          <w:ins w:id="855" w:author="Артем Анатольевич" w:date="2023-11-29T17:57:00Z"/>
          <w:lang w:val="en-US"/>
        </w:rPr>
      </w:pPr>
    </w:p>
    <w:p w14:paraId="31D208A3" w14:textId="0C93E8F9" w:rsidR="00237105" w:rsidRDefault="00237105" w:rsidP="00237105">
      <w:pPr>
        <w:pStyle w:val="af"/>
        <w:rPr>
          <w:ins w:id="856" w:author="Артем Анатольевич" w:date="2023-11-29T17:57:00Z"/>
        </w:rPr>
      </w:pPr>
      <w:ins w:id="857" w:author="Артем Анатольевич" w:date="2023-11-29T17:57:00Z">
        <w:r>
          <w:t>В ответ на запрос состояния отсылаются</w:t>
        </w:r>
        <w:r w:rsidRPr="00237105">
          <w:rPr>
            <w:rPrChange w:id="858" w:author="Артем Анатольевич" w:date="2023-11-29T17:57:00Z">
              <w:rPr>
                <w:lang w:val="en-US"/>
              </w:rPr>
            </w:rPrChange>
          </w:rPr>
          <w:t xml:space="preserve"> </w:t>
        </w:r>
        <w:r>
          <w:t xml:space="preserve">все </w:t>
        </w:r>
      </w:ins>
      <w:ins w:id="859" w:author="Артем Анатольевич" w:date="2023-11-29T17:58:00Z">
        <w:r>
          <w:t>блоки данных таблицы </w:t>
        </w:r>
      </w:ins>
      <w:ins w:id="860" w:author="Артем Анатольевич" w:date="2023-11-29T18:12:00Z">
        <w:r w:rsidR="005E097A">
          <w:fldChar w:fldCharType="begin"/>
        </w:r>
        <w:r w:rsidR="005E097A">
          <w:instrText xml:space="preserve"> REF _Ref152173961 \n \h \t </w:instrText>
        </w:r>
      </w:ins>
      <w:r w:rsidR="005E097A">
        <w:fldChar w:fldCharType="separate"/>
      </w:r>
      <w:ins w:id="861" w:author="Артем Анатольевич" w:date="2023-11-29T18:12:00Z">
        <w:r w:rsidR="005E097A">
          <w:t>13</w:t>
        </w:r>
        <w:r w:rsidR="005E097A">
          <w:fldChar w:fldCharType="end"/>
        </w:r>
      </w:ins>
      <w:ins w:id="862" w:author="Артем Анатольевич" w:date="2023-11-29T17:57:00Z">
        <w:r w:rsidRPr="004F4F90">
          <w:t>.</w:t>
        </w:r>
      </w:ins>
    </w:p>
    <w:p w14:paraId="229B644D" w14:textId="0D7A2D19" w:rsidR="00237105" w:rsidRDefault="00237105" w:rsidP="00237105">
      <w:pPr>
        <w:pStyle w:val="af"/>
        <w:rPr>
          <w:ins w:id="863" w:author="Артем Анатольевич" w:date="2023-11-29T17:57:00Z"/>
        </w:rPr>
      </w:pPr>
      <w:ins w:id="864" w:author="Артем Анатольевич" w:date="2023-11-29T17:57:00Z">
        <w:r>
          <w:t xml:space="preserve">Для </w:t>
        </w:r>
      </w:ins>
      <w:ins w:id="865" w:author="Артем Анатольевич" w:date="2023-11-29T18:09:00Z">
        <w:r w:rsidR="005E097A">
          <w:t>включения</w:t>
        </w:r>
      </w:ins>
      <w:ins w:id="866" w:author="Артем Анатольевич" w:date="2023-11-29T17:57:00Z">
        <w:r>
          <w:t>/</w:t>
        </w:r>
      </w:ins>
      <w:ins w:id="867" w:author="Артем Анатольевич" w:date="2023-11-29T18:09:00Z">
        <w:r w:rsidR="005E097A">
          <w:t>выключения реле</w:t>
        </w:r>
      </w:ins>
      <w:ins w:id="868" w:author="Артем Анатольевич" w:date="2023-11-29T18:10:00Z">
        <w:r w:rsidR="005E097A">
          <w:t xml:space="preserve"> 1 и реле 2</w:t>
        </w:r>
      </w:ins>
      <w:ins w:id="869" w:author="Артем Анатольевич" w:date="2023-11-29T17:57:00Z">
        <w:r>
          <w:t xml:space="preserve"> а используется запрос «Запись» (0</w:t>
        </w:r>
        <w:r>
          <w:rPr>
            <w:lang w:val="en-US"/>
          </w:rPr>
          <w:t>x</w:t>
        </w:r>
        <w:r w:rsidRPr="00F17448">
          <w:t>0005</w:t>
        </w:r>
        <w:r>
          <w:t>)</w:t>
        </w:r>
        <w:r w:rsidRPr="00F17448">
          <w:t xml:space="preserve"> </w:t>
        </w:r>
        <w:r>
          <w:rPr>
            <w:lang w:val="en-US"/>
          </w:rPr>
          <w:t>c</w:t>
        </w:r>
        <w:r w:rsidRPr="00F17448">
          <w:t xml:space="preserve"> </w:t>
        </w:r>
        <w:r>
          <w:t>пакетом данных «</w:t>
        </w:r>
      </w:ins>
      <w:ins w:id="870" w:author="Артем Анатольевич" w:date="2023-11-29T18:10:00Z">
        <w:r w:rsidR="005E097A">
          <w:t>Статус реле</w:t>
        </w:r>
        <w:r w:rsidR="005E097A" w:rsidRPr="005E097A">
          <w:rPr>
            <w:rPrChange w:id="871" w:author="Артем Анатольевич" w:date="2023-11-29T18:10:00Z">
              <w:rPr>
                <w:lang w:val="en-US"/>
              </w:rPr>
            </w:rPrChange>
          </w:rPr>
          <w:t xml:space="preserve"> 1</w:t>
        </w:r>
      </w:ins>
      <w:ins w:id="872" w:author="Артем Анатольевич" w:date="2023-11-29T17:57:00Z">
        <w:r>
          <w:t>» (0</w:t>
        </w:r>
        <w:r>
          <w:rPr>
            <w:lang w:val="en-US"/>
          </w:rPr>
          <w:t>x</w:t>
        </w:r>
        <w:r w:rsidRPr="00F17448">
          <w:t>0</w:t>
        </w:r>
        <w:r>
          <w:t>4)</w:t>
        </w:r>
      </w:ins>
      <w:ins w:id="873" w:author="Артем Анатольевич" w:date="2023-11-29T18:10:00Z">
        <w:r w:rsidR="005E097A">
          <w:t xml:space="preserve"> и «Статус реле</w:t>
        </w:r>
        <w:r w:rsidR="005E097A" w:rsidRPr="004F4F90">
          <w:t xml:space="preserve"> </w:t>
        </w:r>
        <w:r w:rsidR="005E097A">
          <w:t>2» (0</w:t>
        </w:r>
        <w:r w:rsidR="005E097A">
          <w:rPr>
            <w:lang w:val="en-US"/>
          </w:rPr>
          <w:t>x</w:t>
        </w:r>
        <w:r w:rsidR="005E097A" w:rsidRPr="00F17448">
          <w:t>0</w:t>
        </w:r>
        <w:r w:rsidR="005E097A">
          <w:t>5) соответственно</w:t>
        </w:r>
      </w:ins>
      <w:ins w:id="874" w:author="Артем Анатольевич" w:date="2023-11-29T18:11:00Z">
        <w:r w:rsidR="005E097A">
          <w:t>. Пакеты могут присылаться</w:t>
        </w:r>
      </w:ins>
      <w:ins w:id="875" w:author="Артем Анатольевич" w:date="2023-11-29T18:12:00Z">
        <w:r w:rsidR="005E097A">
          <w:t xml:space="preserve"> как</w:t>
        </w:r>
      </w:ins>
      <w:ins w:id="876" w:author="Артем Анатольевич" w:date="2023-11-29T18:11:00Z">
        <w:r w:rsidR="005E097A">
          <w:t xml:space="preserve"> вместе</w:t>
        </w:r>
      </w:ins>
      <w:ins w:id="877" w:author="Артем Анатольевич" w:date="2023-11-29T18:12:00Z">
        <w:r w:rsidR="005E097A">
          <w:t>,</w:t>
        </w:r>
      </w:ins>
      <w:ins w:id="878" w:author="Артем Анатольевич" w:date="2023-11-29T18:11:00Z">
        <w:r w:rsidR="005E097A">
          <w:t xml:space="preserve"> </w:t>
        </w:r>
      </w:ins>
      <w:ins w:id="879" w:author="Артем Анатольевич" w:date="2023-11-29T18:13:00Z">
        <w:r w:rsidR="005E097A">
          <w:t>так и</w:t>
        </w:r>
      </w:ins>
      <w:ins w:id="880" w:author="Артем Анатольевич" w:date="2023-11-29T18:11:00Z">
        <w:r w:rsidR="005E097A">
          <w:t xml:space="preserve"> по отдельности</w:t>
        </w:r>
      </w:ins>
      <w:ins w:id="881" w:author="Артем Анатольевич" w:date="2023-11-29T17:57:00Z">
        <w:r w:rsidRPr="00F17448">
          <w:t xml:space="preserve">. </w:t>
        </w:r>
        <w:r>
          <w:t xml:space="preserve">В ответ отсылается </w:t>
        </w:r>
      </w:ins>
      <w:ins w:id="882" w:author="Артем Анатольевич" w:date="2023-11-29T18:13:00Z">
        <w:r w:rsidR="005E097A">
          <w:t>аналогичный</w:t>
        </w:r>
      </w:ins>
      <w:ins w:id="883" w:author="Артем Анатольевич" w:date="2023-11-29T17:57:00Z">
        <w:r>
          <w:t xml:space="preserve"> блок данных с текущим состоянием </w:t>
        </w:r>
      </w:ins>
      <w:ins w:id="884" w:author="Артем Анатольевич" w:date="2023-11-29T18:12:00Z">
        <w:r w:rsidR="005E097A">
          <w:t>реле</w:t>
        </w:r>
      </w:ins>
      <w:ins w:id="885" w:author="Артем Анатольевич" w:date="2023-11-29T17:57:00Z">
        <w:r w:rsidRPr="00F17448">
          <w:t>.</w:t>
        </w:r>
      </w:ins>
    </w:p>
    <w:p w14:paraId="537104CD" w14:textId="31B13C2E" w:rsidR="00237105" w:rsidRPr="00237105" w:rsidDel="005E097A" w:rsidRDefault="00237105">
      <w:pPr>
        <w:pStyle w:val="af"/>
        <w:rPr>
          <w:ins w:id="886" w:author="Veronika" w:date="2023-11-24T19:11:00Z"/>
          <w:del w:id="887" w:author="Артем Анатольевич" w:date="2023-11-29T18:12:00Z"/>
        </w:rPr>
      </w:pPr>
    </w:p>
    <w:p w14:paraId="2E2293B0" w14:textId="77777777" w:rsidR="000F7AFA" w:rsidRPr="00724386" w:rsidRDefault="000F7AFA" w:rsidP="000F7AFA">
      <w:pPr>
        <w:pStyle w:val="af9"/>
        <w:rPr>
          <w:ins w:id="888" w:author="Артем Анатольевич" w:date="2023-11-23T16:50:00Z"/>
        </w:rPr>
      </w:pPr>
    </w:p>
    <w:p w14:paraId="41C8714D" w14:textId="78A66D90" w:rsidR="000F7AFA" w:rsidRDefault="000F7AFA" w:rsidP="000F7AFA">
      <w:pPr>
        <w:pStyle w:val="2"/>
        <w:rPr>
          <w:ins w:id="889" w:author="Артем Анатольевич" w:date="2023-11-23T16:54:00Z"/>
          <w:lang w:val="en-US"/>
        </w:rPr>
      </w:pPr>
      <w:ins w:id="890" w:author="Артем Анатольевич" w:date="2023-11-23T16:54:00Z">
        <w:r w:rsidRPr="000F7AFA">
          <w:t>Датчик протекания</w:t>
        </w:r>
      </w:ins>
    </w:p>
    <w:p w14:paraId="41AF81BF" w14:textId="50789E6F" w:rsidR="000F7AFA" w:rsidRDefault="000F7AFA" w:rsidP="000F7AFA">
      <w:pPr>
        <w:pStyle w:val="af"/>
        <w:rPr>
          <w:ins w:id="891" w:author="Артем Анатольевич" w:date="2023-11-23T16:54:00Z"/>
        </w:rPr>
      </w:pPr>
      <w:ins w:id="892" w:author="Артем Анатольевич" w:date="2023-11-23T16:54:00Z">
        <w:r>
          <w:rPr>
            <w:lang w:val="en-US"/>
          </w:rPr>
          <w:t>ID</w:t>
        </w:r>
        <w:r>
          <w:t xml:space="preserve">: </w:t>
        </w:r>
      </w:ins>
      <w:ins w:id="893" w:author="Артем Анатольевич" w:date="2023-11-23T17:13:00Z">
        <w:r w:rsidR="009A719D">
          <w:rPr>
            <w:lang w:val="en-US"/>
          </w:rPr>
          <w:t>9</w:t>
        </w:r>
      </w:ins>
      <w:ins w:id="894" w:author="Артем Анатольевич" w:date="2023-11-23T16:54:00Z">
        <w:r w:rsidRPr="00F17448">
          <w:t>.</w:t>
        </w:r>
      </w:ins>
    </w:p>
    <w:p w14:paraId="30D0AEAF" w14:textId="77777777" w:rsidR="009A719D" w:rsidRPr="00F17448" w:rsidRDefault="009A719D" w:rsidP="009A719D">
      <w:pPr>
        <w:pStyle w:val="af"/>
        <w:rPr>
          <w:ins w:id="895" w:author="Артем Анатольевич" w:date="2023-11-23T17:13:00Z"/>
          <w:lang w:val="en-US"/>
        </w:rPr>
      </w:pPr>
      <w:ins w:id="896" w:author="Артем Анатольевич" w:date="2023-11-23T17:13:00Z">
        <w:r>
          <w:rPr>
            <w:lang w:val="en-US"/>
          </w:rPr>
          <w:t>TODO</w:t>
        </w:r>
      </w:ins>
    </w:p>
    <w:p w14:paraId="5F8CE8EE" w14:textId="2EF41B92" w:rsidR="00652740" w:rsidRDefault="00652740" w:rsidP="002335A0">
      <w:pPr>
        <w:pStyle w:val="af"/>
        <w:rPr>
          <w:ins w:id="897" w:author="Артем Анатольевич" w:date="2023-11-23T16:49:00Z"/>
        </w:rPr>
      </w:pPr>
    </w:p>
    <w:p w14:paraId="65D2733F" w14:textId="77777777" w:rsidR="000F7AFA" w:rsidRPr="002335A0" w:rsidRDefault="000F7AFA" w:rsidP="002335A0">
      <w:pPr>
        <w:pStyle w:val="af"/>
      </w:pPr>
    </w:p>
    <w:sectPr w:rsidR="000F7AFA" w:rsidRPr="002335A0" w:rsidSect="004520D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FE0"/>
    <w:multiLevelType w:val="multilevel"/>
    <w:tmpl w:val="4A5292FA"/>
    <w:numStyleLink w:val="a"/>
  </w:abstractNum>
  <w:abstractNum w:abstractNumId="1" w15:restartNumberingAfterBreak="0">
    <w:nsid w:val="06563347"/>
    <w:multiLevelType w:val="multilevel"/>
    <w:tmpl w:val="BCFCC5B4"/>
    <w:styleLink w:val="a0"/>
    <w:lvl w:ilvl="0">
      <w:start w:val="1"/>
      <w:numFmt w:val="russianUpper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Рисунок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Таблица %1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B752AF8"/>
    <w:multiLevelType w:val="multilevel"/>
    <w:tmpl w:val="BCFCC5B4"/>
    <w:numStyleLink w:val="a0"/>
  </w:abstractNum>
  <w:abstractNum w:abstractNumId="3" w15:restartNumberingAfterBreak="0">
    <w:nsid w:val="132403D4"/>
    <w:multiLevelType w:val="hybridMultilevel"/>
    <w:tmpl w:val="082E3B6C"/>
    <w:lvl w:ilvl="0" w:tplc="8C10D312">
      <w:start w:val="1"/>
      <w:numFmt w:val="decimal"/>
      <w:pStyle w:val="a1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3539F"/>
    <w:multiLevelType w:val="hybridMultilevel"/>
    <w:tmpl w:val="78864F56"/>
    <w:lvl w:ilvl="0" w:tplc="65585814">
      <w:start w:val="1"/>
      <w:numFmt w:val="decimal"/>
      <w:pStyle w:val="a2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D6581D"/>
    <w:multiLevelType w:val="multilevel"/>
    <w:tmpl w:val="BCFCC5B4"/>
    <w:numStyleLink w:val="a0"/>
  </w:abstractNum>
  <w:abstractNum w:abstractNumId="6" w15:restartNumberingAfterBreak="0">
    <w:nsid w:val="2E9848AA"/>
    <w:multiLevelType w:val="multilevel"/>
    <w:tmpl w:val="4A5292FA"/>
    <w:numStyleLink w:val="a"/>
  </w:abstractNum>
  <w:abstractNum w:abstractNumId="7" w15:restartNumberingAfterBreak="0">
    <w:nsid w:val="317F1A3B"/>
    <w:multiLevelType w:val="hybridMultilevel"/>
    <w:tmpl w:val="84D8E3DE"/>
    <w:lvl w:ilvl="0" w:tplc="538A3180">
      <w:start w:val="1"/>
      <w:numFmt w:val="russianLower"/>
      <w:pStyle w:val="a3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DE2B17"/>
    <w:multiLevelType w:val="multilevel"/>
    <w:tmpl w:val="4A5292FA"/>
    <w:numStyleLink w:val="a"/>
  </w:abstractNum>
  <w:abstractNum w:abstractNumId="9" w15:restartNumberingAfterBreak="0">
    <w:nsid w:val="43694B2F"/>
    <w:multiLevelType w:val="multilevel"/>
    <w:tmpl w:val="4A5292FA"/>
    <w:numStyleLink w:val="a"/>
  </w:abstractNum>
  <w:abstractNum w:abstractNumId="10" w15:restartNumberingAfterBreak="0">
    <w:nsid w:val="668712C5"/>
    <w:multiLevelType w:val="hybridMultilevel"/>
    <w:tmpl w:val="033C5064"/>
    <w:lvl w:ilvl="0" w:tplc="6FD6F546">
      <w:start w:val="1"/>
      <w:numFmt w:val="bullet"/>
      <w:pStyle w:val="a4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2F604A"/>
    <w:multiLevelType w:val="multilevel"/>
    <w:tmpl w:val="4A5292FA"/>
    <w:styleLink w:val="a"/>
    <w:lvl w:ilvl="0">
      <w:start w:val="1"/>
      <w:numFmt w:val="none"/>
      <w:pStyle w:val="a5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2"/>
      <w:suff w:val="space"/>
      <w:lvlText w:val="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3"/>
      <w:suff w:val="space"/>
      <w:lvlText w:val="%2.%3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6"/>
      <w:suff w:val="space"/>
      <w:lvlText w:val="Рисунок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7"/>
      <w:suff w:val="space"/>
      <w:lvlText w:val="Таблица %9"/>
      <w:lvlJc w:val="left"/>
      <w:pPr>
        <w:ind w:left="5104" w:firstLine="0"/>
      </w:pPr>
      <w:rPr>
        <w:rFonts w:hint="default"/>
      </w:rPr>
    </w:lvl>
  </w:abstractNum>
  <w:abstractNum w:abstractNumId="12" w15:restartNumberingAfterBreak="0">
    <w:nsid w:val="78A80B58"/>
    <w:multiLevelType w:val="multilevel"/>
    <w:tmpl w:val="4A5292FA"/>
    <w:numStyleLink w:val="a"/>
  </w:abstractNum>
  <w:num w:numId="1">
    <w:abstractNumId w:val="4"/>
  </w:num>
  <w:num w:numId="2">
    <w:abstractNumId w:val="10"/>
  </w:num>
  <w:num w:numId="3">
    <w:abstractNumId w:val="11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9"/>
  </w:num>
  <w:num w:numId="11">
    <w:abstractNumId w:val="6"/>
  </w:num>
  <w:num w:numId="12">
    <w:abstractNumId w:val="12"/>
  </w:num>
  <w:num w:numId="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ртем Анатольевич">
    <w15:presenceInfo w15:providerId="None" w15:userId="Артем Анатольевич"/>
  </w15:person>
  <w15:person w15:author="Veronika">
    <w15:presenceInfo w15:providerId="None" w15:userId="Veroni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9D"/>
    <w:rsid w:val="000266A2"/>
    <w:rsid w:val="000968A5"/>
    <w:rsid w:val="000A274B"/>
    <w:rsid w:val="000B14DC"/>
    <w:rsid w:val="000F7AFA"/>
    <w:rsid w:val="00102269"/>
    <w:rsid w:val="00103BB9"/>
    <w:rsid w:val="00111E8F"/>
    <w:rsid w:val="00131B9F"/>
    <w:rsid w:val="001437EB"/>
    <w:rsid w:val="001618DE"/>
    <w:rsid w:val="0016536E"/>
    <w:rsid w:val="001771BE"/>
    <w:rsid w:val="0018738A"/>
    <w:rsid w:val="001B135C"/>
    <w:rsid w:val="001D2DD7"/>
    <w:rsid w:val="001E2318"/>
    <w:rsid w:val="001F0440"/>
    <w:rsid w:val="001F0862"/>
    <w:rsid w:val="001F7DAE"/>
    <w:rsid w:val="00225AA4"/>
    <w:rsid w:val="002335A0"/>
    <w:rsid w:val="00237105"/>
    <w:rsid w:val="002502D7"/>
    <w:rsid w:val="00271F55"/>
    <w:rsid w:val="0027652C"/>
    <w:rsid w:val="002946BA"/>
    <w:rsid w:val="002A51DD"/>
    <w:rsid w:val="002A6F6C"/>
    <w:rsid w:val="002C7E47"/>
    <w:rsid w:val="002E56DF"/>
    <w:rsid w:val="002E7083"/>
    <w:rsid w:val="0030374C"/>
    <w:rsid w:val="00337D2F"/>
    <w:rsid w:val="00363E8D"/>
    <w:rsid w:val="0036624C"/>
    <w:rsid w:val="003F059A"/>
    <w:rsid w:val="003F26B1"/>
    <w:rsid w:val="0040070D"/>
    <w:rsid w:val="0042430E"/>
    <w:rsid w:val="00432D79"/>
    <w:rsid w:val="00440D2D"/>
    <w:rsid w:val="004520D6"/>
    <w:rsid w:val="00474E9D"/>
    <w:rsid w:val="0048084C"/>
    <w:rsid w:val="00495F4D"/>
    <w:rsid w:val="004D1115"/>
    <w:rsid w:val="004E5EA4"/>
    <w:rsid w:val="00500892"/>
    <w:rsid w:val="00510B02"/>
    <w:rsid w:val="005139FC"/>
    <w:rsid w:val="005359E6"/>
    <w:rsid w:val="00537ADD"/>
    <w:rsid w:val="005717EE"/>
    <w:rsid w:val="0057721F"/>
    <w:rsid w:val="005955CC"/>
    <w:rsid w:val="005D3B59"/>
    <w:rsid w:val="005E097A"/>
    <w:rsid w:val="005F41F7"/>
    <w:rsid w:val="0060353F"/>
    <w:rsid w:val="00604FDB"/>
    <w:rsid w:val="00615DA2"/>
    <w:rsid w:val="00617452"/>
    <w:rsid w:val="00624C18"/>
    <w:rsid w:val="00652740"/>
    <w:rsid w:val="00656E33"/>
    <w:rsid w:val="00664132"/>
    <w:rsid w:val="00724386"/>
    <w:rsid w:val="00726C41"/>
    <w:rsid w:val="0076626B"/>
    <w:rsid w:val="0077748E"/>
    <w:rsid w:val="007916D4"/>
    <w:rsid w:val="007A5163"/>
    <w:rsid w:val="007E0198"/>
    <w:rsid w:val="007E37C1"/>
    <w:rsid w:val="008021AB"/>
    <w:rsid w:val="00835D8B"/>
    <w:rsid w:val="0083771C"/>
    <w:rsid w:val="0086181F"/>
    <w:rsid w:val="00880DF7"/>
    <w:rsid w:val="008846CA"/>
    <w:rsid w:val="0089535B"/>
    <w:rsid w:val="008978CC"/>
    <w:rsid w:val="008F592A"/>
    <w:rsid w:val="00905F39"/>
    <w:rsid w:val="00912260"/>
    <w:rsid w:val="00913F34"/>
    <w:rsid w:val="009462E3"/>
    <w:rsid w:val="00946EA1"/>
    <w:rsid w:val="00977AFD"/>
    <w:rsid w:val="00981C43"/>
    <w:rsid w:val="009875B1"/>
    <w:rsid w:val="009A719D"/>
    <w:rsid w:val="009D466E"/>
    <w:rsid w:val="009F6635"/>
    <w:rsid w:val="00A15AA9"/>
    <w:rsid w:val="00A42FFB"/>
    <w:rsid w:val="00A55CC3"/>
    <w:rsid w:val="00A71EB6"/>
    <w:rsid w:val="00AE10C9"/>
    <w:rsid w:val="00AE297C"/>
    <w:rsid w:val="00B06535"/>
    <w:rsid w:val="00B51644"/>
    <w:rsid w:val="00B51735"/>
    <w:rsid w:val="00B70F6F"/>
    <w:rsid w:val="00BA11AD"/>
    <w:rsid w:val="00BC71BF"/>
    <w:rsid w:val="00BF1CD6"/>
    <w:rsid w:val="00BF3535"/>
    <w:rsid w:val="00BF5537"/>
    <w:rsid w:val="00C21C1A"/>
    <w:rsid w:val="00C23878"/>
    <w:rsid w:val="00C2516B"/>
    <w:rsid w:val="00C4005B"/>
    <w:rsid w:val="00C50433"/>
    <w:rsid w:val="00C61B23"/>
    <w:rsid w:val="00C6538D"/>
    <w:rsid w:val="00CB54E9"/>
    <w:rsid w:val="00CB6F1E"/>
    <w:rsid w:val="00CB769D"/>
    <w:rsid w:val="00CD1286"/>
    <w:rsid w:val="00CE7C8E"/>
    <w:rsid w:val="00CE7FA0"/>
    <w:rsid w:val="00D17955"/>
    <w:rsid w:val="00D247E5"/>
    <w:rsid w:val="00D26A31"/>
    <w:rsid w:val="00D3773E"/>
    <w:rsid w:val="00D963D7"/>
    <w:rsid w:val="00D97753"/>
    <w:rsid w:val="00DD36F0"/>
    <w:rsid w:val="00DD6BF7"/>
    <w:rsid w:val="00DD6E43"/>
    <w:rsid w:val="00DE6CDE"/>
    <w:rsid w:val="00E00E49"/>
    <w:rsid w:val="00E01A5A"/>
    <w:rsid w:val="00E2167E"/>
    <w:rsid w:val="00E24259"/>
    <w:rsid w:val="00E468F7"/>
    <w:rsid w:val="00E642FE"/>
    <w:rsid w:val="00E73000"/>
    <w:rsid w:val="00E93D2B"/>
    <w:rsid w:val="00EA2632"/>
    <w:rsid w:val="00EA3D71"/>
    <w:rsid w:val="00F319B9"/>
    <w:rsid w:val="00F53AB7"/>
    <w:rsid w:val="00FB050F"/>
    <w:rsid w:val="00F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3A576"/>
  <w15:chartTrackingRefBased/>
  <w15:docId w15:val="{35E99646-2541-4FB3-BA4E-B9D97402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rsid w:val="009A719D"/>
  </w:style>
  <w:style w:type="paragraph" w:styleId="10">
    <w:name w:val="heading 1"/>
    <w:basedOn w:val="a8"/>
    <w:next w:val="a8"/>
    <w:link w:val="11"/>
    <w:uiPriority w:val="9"/>
    <w:rsid w:val="00CD1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caption"/>
    <w:basedOn w:val="a8"/>
    <w:next w:val="a8"/>
    <w:uiPriority w:val="35"/>
    <w:unhideWhenUsed/>
    <w:rsid w:val="00604F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d">
    <w:name w:val="осн"/>
    <w:link w:val="ae"/>
    <w:uiPriority w:val="8"/>
    <w:qFormat/>
    <w:rsid w:val="004520D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f">
    <w:name w:val="текст"/>
    <w:basedOn w:val="ad"/>
    <w:link w:val="af0"/>
    <w:uiPriority w:val="1"/>
    <w:qFormat/>
    <w:rsid w:val="00A15AA9"/>
    <w:pPr>
      <w:ind w:firstLine="709"/>
    </w:pPr>
  </w:style>
  <w:style w:type="character" w:customStyle="1" w:styleId="ae">
    <w:name w:val="осн Знак"/>
    <w:basedOn w:val="a9"/>
    <w:link w:val="ad"/>
    <w:uiPriority w:val="8"/>
    <w:rsid w:val="004520D6"/>
    <w:rPr>
      <w:rFonts w:ascii="Times New Roman" w:hAnsi="Times New Roman"/>
      <w:sz w:val="28"/>
    </w:rPr>
  </w:style>
  <w:style w:type="paragraph" w:customStyle="1" w:styleId="a2">
    <w:name w:val="текстНум"/>
    <w:basedOn w:val="af"/>
    <w:link w:val="af1"/>
    <w:uiPriority w:val="1"/>
    <w:qFormat/>
    <w:rsid w:val="00A42FFB"/>
    <w:pPr>
      <w:numPr>
        <w:numId w:val="1"/>
      </w:numPr>
    </w:pPr>
  </w:style>
  <w:style w:type="character" w:customStyle="1" w:styleId="af0">
    <w:name w:val="текст Знак"/>
    <w:basedOn w:val="ae"/>
    <w:link w:val="af"/>
    <w:uiPriority w:val="1"/>
    <w:rsid w:val="00432D79"/>
    <w:rPr>
      <w:rFonts w:ascii="Times New Roman" w:hAnsi="Times New Roman"/>
      <w:sz w:val="28"/>
    </w:rPr>
  </w:style>
  <w:style w:type="paragraph" w:customStyle="1" w:styleId="a4">
    <w:name w:val="текстМарк"/>
    <w:basedOn w:val="af"/>
    <w:link w:val="af2"/>
    <w:uiPriority w:val="1"/>
    <w:qFormat/>
    <w:rsid w:val="00EA2632"/>
    <w:pPr>
      <w:numPr>
        <w:numId w:val="2"/>
      </w:numPr>
    </w:pPr>
  </w:style>
  <w:style w:type="character" w:customStyle="1" w:styleId="af1">
    <w:name w:val="текстНум Знак"/>
    <w:basedOn w:val="af0"/>
    <w:link w:val="a2"/>
    <w:uiPriority w:val="1"/>
    <w:rsid w:val="00A42FFB"/>
    <w:rPr>
      <w:rFonts w:ascii="Times New Roman" w:hAnsi="Times New Roman"/>
      <w:sz w:val="28"/>
    </w:rPr>
  </w:style>
  <w:style w:type="paragraph" w:customStyle="1" w:styleId="af3">
    <w:name w:val="рис"/>
    <w:basedOn w:val="ad"/>
    <w:next w:val="a6"/>
    <w:link w:val="af4"/>
    <w:uiPriority w:val="2"/>
    <w:qFormat/>
    <w:rsid w:val="001B135C"/>
    <w:pPr>
      <w:keepNext/>
      <w:spacing w:before="240"/>
      <w:jc w:val="center"/>
    </w:pPr>
  </w:style>
  <w:style w:type="character" w:customStyle="1" w:styleId="af2">
    <w:name w:val="текстМарк Знак"/>
    <w:basedOn w:val="af0"/>
    <w:link w:val="a4"/>
    <w:uiPriority w:val="1"/>
    <w:rsid w:val="00432D79"/>
    <w:rPr>
      <w:rFonts w:ascii="Times New Roman" w:hAnsi="Times New Roman"/>
      <w:sz w:val="28"/>
    </w:rPr>
  </w:style>
  <w:style w:type="paragraph" w:customStyle="1" w:styleId="a6">
    <w:name w:val="рисПодпись"/>
    <w:basedOn w:val="ad"/>
    <w:next w:val="af"/>
    <w:link w:val="af5"/>
    <w:uiPriority w:val="2"/>
    <w:qFormat/>
    <w:rsid w:val="00BF5537"/>
    <w:pPr>
      <w:numPr>
        <w:ilvl w:val="7"/>
        <w:numId w:val="13"/>
      </w:numPr>
      <w:spacing w:after="240"/>
      <w:jc w:val="center"/>
      <w:outlineLvl w:val="7"/>
    </w:pPr>
  </w:style>
  <w:style w:type="character" w:customStyle="1" w:styleId="af4">
    <w:name w:val="рис Знак"/>
    <w:basedOn w:val="ae"/>
    <w:link w:val="af3"/>
    <w:uiPriority w:val="2"/>
    <w:rsid w:val="00432D79"/>
    <w:rPr>
      <w:rFonts w:ascii="Times New Roman" w:hAnsi="Times New Roman"/>
      <w:sz w:val="28"/>
    </w:rPr>
  </w:style>
  <w:style w:type="character" w:customStyle="1" w:styleId="af5">
    <w:name w:val="рисПодпись Знак"/>
    <w:basedOn w:val="ae"/>
    <w:link w:val="a6"/>
    <w:uiPriority w:val="2"/>
    <w:rsid w:val="00432D79"/>
    <w:rPr>
      <w:rFonts w:ascii="Times New Roman" w:hAnsi="Times New Roman"/>
      <w:sz w:val="28"/>
    </w:rPr>
  </w:style>
  <w:style w:type="paragraph" w:customStyle="1" w:styleId="af6">
    <w:name w:val="табл"/>
    <w:basedOn w:val="ad"/>
    <w:link w:val="af7"/>
    <w:uiPriority w:val="3"/>
    <w:qFormat/>
    <w:rsid w:val="004E5EA4"/>
    <w:pPr>
      <w:spacing w:line="240" w:lineRule="auto"/>
    </w:pPr>
    <w:rPr>
      <w:sz w:val="24"/>
    </w:rPr>
  </w:style>
  <w:style w:type="paragraph" w:customStyle="1" w:styleId="a7">
    <w:name w:val="таблНадпись"/>
    <w:basedOn w:val="ad"/>
    <w:next w:val="af6"/>
    <w:link w:val="af8"/>
    <w:uiPriority w:val="3"/>
    <w:qFormat/>
    <w:rsid w:val="00BF5537"/>
    <w:pPr>
      <w:keepNext/>
      <w:numPr>
        <w:ilvl w:val="8"/>
        <w:numId w:val="13"/>
      </w:numPr>
      <w:spacing w:before="240"/>
      <w:ind w:left="0"/>
      <w:outlineLvl w:val="8"/>
    </w:pPr>
    <w:rPr>
      <w:lang w:val="en-US"/>
    </w:rPr>
  </w:style>
  <w:style w:type="character" w:customStyle="1" w:styleId="af7">
    <w:name w:val="табл Знак"/>
    <w:basedOn w:val="ae"/>
    <w:link w:val="af6"/>
    <w:uiPriority w:val="3"/>
    <w:rsid w:val="00432D79"/>
    <w:rPr>
      <w:rFonts w:ascii="Times New Roman" w:hAnsi="Times New Roman"/>
      <w:sz w:val="24"/>
    </w:rPr>
  </w:style>
  <w:style w:type="paragraph" w:customStyle="1" w:styleId="af9">
    <w:name w:val="таблПодпись"/>
    <w:basedOn w:val="ad"/>
    <w:next w:val="af"/>
    <w:link w:val="afa"/>
    <w:uiPriority w:val="3"/>
    <w:qFormat/>
    <w:rsid w:val="001B135C"/>
    <w:pPr>
      <w:spacing w:after="240"/>
    </w:pPr>
    <w:rPr>
      <w:sz w:val="2"/>
    </w:rPr>
  </w:style>
  <w:style w:type="character" w:customStyle="1" w:styleId="af8">
    <w:name w:val="таблНадпись Знак"/>
    <w:basedOn w:val="ae"/>
    <w:link w:val="a7"/>
    <w:uiPriority w:val="3"/>
    <w:rsid w:val="00432D79"/>
    <w:rPr>
      <w:rFonts w:ascii="Times New Roman" w:hAnsi="Times New Roman"/>
      <w:sz w:val="28"/>
      <w:lang w:val="en-US"/>
    </w:rPr>
  </w:style>
  <w:style w:type="paragraph" w:customStyle="1" w:styleId="afb">
    <w:name w:val="код"/>
    <w:basedOn w:val="ad"/>
    <w:link w:val="afc"/>
    <w:uiPriority w:val="6"/>
    <w:qFormat/>
    <w:rsid w:val="00617452"/>
    <w:pPr>
      <w:spacing w:line="240" w:lineRule="auto"/>
      <w:jc w:val="left"/>
    </w:pPr>
    <w:rPr>
      <w:rFonts w:ascii="Consolas" w:hAnsi="Consolas"/>
      <w:sz w:val="20"/>
    </w:rPr>
  </w:style>
  <w:style w:type="character" w:customStyle="1" w:styleId="afa">
    <w:name w:val="таблПодпись Знак"/>
    <w:basedOn w:val="ae"/>
    <w:link w:val="af9"/>
    <w:uiPriority w:val="3"/>
    <w:rsid w:val="00432D79"/>
    <w:rPr>
      <w:rFonts w:ascii="Times New Roman" w:hAnsi="Times New Roman"/>
      <w:sz w:val="2"/>
    </w:rPr>
  </w:style>
  <w:style w:type="paragraph" w:customStyle="1" w:styleId="a5">
    <w:name w:val="заг"/>
    <w:basedOn w:val="ad"/>
    <w:next w:val="af"/>
    <w:link w:val="afd"/>
    <w:qFormat/>
    <w:rsid w:val="00BF5537"/>
    <w:pPr>
      <w:keepNext/>
      <w:pageBreakBefore/>
      <w:numPr>
        <w:numId w:val="13"/>
      </w:numPr>
      <w:suppressAutoHyphens/>
      <w:spacing w:after="360"/>
      <w:jc w:val="center"/>
      <w:outlineLvl w:val="0"/>
    </w:pPr>
    <w:rPr>
      <w:b/>
      <w:caps/>
    </w:rPr>
  </w:style>
  <w:style w:type="character" w:customStyle="1" w:styleId="afc">
    <w:name w:val="код Знак"/>
    <w:basedOn w:val="ae"/>
    <w:link w:val="afb"/>
    <w:uiPriority w:val="6"/>
    <w:rsid w:val="00432D79"/>
    <w:rPr>
      <w:rFonts w:ascii="Consolas" w:hAnsi="Consolas"/>
      <w:sz w:val="20"/>
    </w:rPr>
  </w:style>
  <w:style w:type="paragraph" w:customStyle="1" w:styleId="afe">
    <w:name w:val="загПриложение"/>
    <w:basedOn w:val="a5"/>
    <w:next w:val="af"/>
    <w:link w:val="aff"/>
    <w:uiPriority w:val="7"/>
    <w:qFormat/>
    <w:rsid w:val="00617452"/>
    <w:pPr>
      <w:numPr>
        <w:numId w:val="0"/>
      </w:numPr>
    </w:pPr>
  </w:style>
  <w:style w:type="character" w:customStyle="1" w:styleId="afd">
    <w:name w:val="заг Знак"/>
    <w:basedOn w:val="ae"/>
    <w:link w:val="a5"/>
    <w:rsid w:val="001B135C"/>
    <w:rPr>
      <w:rFonts w:ascii="Times New Roman" w:hAnsi="Times New Roman"/>
      <w:b/>
      <w:caps/>
      <w:sz w:val="28"/>
    </w:rPr>
  </w:style>
  <w:style w:type="paragraph" w:customStyle="1" w:styleId="1">
    <w:name w:val="заг1"/>
    <w:basedOn w:val="ad"/>
    <w:next w:val="af"/>
    <w:link w:val="12"/>
    <w:qFormat/>
    <w:rsid w:val="00BF5537"/>
    <w:pPr>
      <w:keepNext/>
      <w:numPr>
        <w:ilvl w:val="1"/>
        <w:numId w:val="13"/>
      </w:numPr>
      <w:suppressAutoHyphens/>
      <w:spacing w:before="240" w:after="240"/>
      <w:outlineLvl w:val="1"/>
    </w:pPr>
    <w:rPr>
      <w:b/>
    </w:rPr>
  </w:style>
  <w:style w:type="character" w:customStyle="1" w:styleId="aff">
    <w:name w:val="загПриложение Знак"/>
    <w:basedOn w:val="afd"/>
    <w:link w:val="afe"/>
    <w:uiPriority w:val="7"/>
    <w:rsid w:val="00432D79"/>
    <w:rPr>
      <w:rFonts w:ascii="Times New Roman" w:hAnsi="Times New Roman"/>
      <w:b/>
      <w:caps/>
      <w:sz w:val="28"/>
    </w:rPr>
  </w:style>
  <w:style w:type="paragraph" w:customStyle="1" w:styleId="2">
    <w:name w:val="заг2"/>
    <w:basedOn w:val="1"/>
    <w:next w:val="af"/>
    <w:link w:val="20"/>
    <w:qFormat/>
    <w:rsid w:val="0027652C"/>
    <w:pPr>
      <w:numPr>
        <w:ilvl w:val="2"/>
      </w:numPr>
      <w:outlineLvl w:val="2"/>
    </w:pPr>
  </w:style>
  <w:style w:type="character" w:customStyle="1" w:styleId="12">
    <w:name w:val="заг1 Знак"/>
    <w:basedOn w:val="ae"/>
    <w:link w:val="1"/>
    <w:rsid w:val="001B135C"/>
    <w:rPr>
      <w:rFonts w:ascii="Times New Roman" w:hAnsi="Times New Roman"/>
      <w:b/>
      <w:sz w:val="28"/>
    </w:rPr>
  </w:style>
  <w:style w:type="paragraph" w:customStyle="1" w:styleId="3">
    <w:name w:val="заг3"/>
    <w:basedOn w:val="2"/>
    <w:next w:val="af"/>
    <w:qFormat/>
    <w:rsid w:val="0027652C"/>
    <w:pPr>
      <w:numPr>
        <w:ilvl w:val="3"/>
      </w:numPr>
      <w:outlineLvl w:val="3"/>
    </w:pPr>
  </w:style>
  <w:style w:type="character" w:customStyle="1" w:styleId="20">
    <w:name w:val="заг2 Знак"/>
    <w:basedOn w:val="12"/>
    <w:link w:val="2"/>
    <w:rsid w:val="001B135C"/>
    <w:rPr>
      <w:rFonts w:ascii="Times New Roman" w:hAnsi="Times New Roman"/>
      <w:b/>
      <w:sz w:val="28"/>
    </w:rPr>
  </w:style>
  <w:style w:type="paragraph" w:customStyle="1" w:styleId="aff0">
    <w:name w:val="формула"/>
    <w:basedOn w:val="ad"/>
    <w:next w:val="af"/>
    <w:link w:val="aff1"/>
    <w:uiPriority w:val="6"/>
    <w:qFormat/>
    <w:rsid w:val="00CE7FA0"/>
    <w:pPr>
      <w:spacing w:before="240" w:after="240"/>
      <w:contextualSpacing/>
      <w:jc w:val="center"/>
    </w:pPr>
  </w:style>
  <w:style w:type="numbering" w:customStyle="1" w:styleId="a">
    <w:name w:val="Основной"/>
    <w:uiPriority w:val="99"/>
    <w:rsid w:val="00BF5537"/>
    <w:pPr>
      <w:numPr>
        <w:numId w:val="3"/>
      </w:numPr>
    </w:pPr>
  </w:style>
  <w:style w:type="character" w:customStyle="1" w:styleId="aff1">
    <w:name w:val="формула Знак"/>
    <w:basedOn w:val="ae"/>
    <w:link w:val="aff0"/>
    <w:uiPriority w:val="6"/>
    <w:rsid w:val="00CE7FA0"/>
    <w:rPr>
      <w:rFonts w:ascii="Times New Roman" w:hAnsi="Times New Roman"/>
      <w:sz w:val="28"/>
    </w:rPr>
  </w:style>
  <w:style w:type="numbering" w:customStyle="1" w:styleId="a0">
    <w:name w:val="Приложение"/>
    <w:uiPriority w:val="99"/>
    <w:rsid w:val="0027652C"/>
    <w:pPr>
      <w:numPr>
        <w:numId w:val="5"/>
      </w:numPr>
    </w:pPr>
  </w:style>
  <w:style w:type="paragraph" w:customStyle="1" w:styleId="a3">
    <w:name w:val="текстПереч"/>
    <w:basedOn w:val="af"/>
    <w:link w:val="aff2"/>
    <w:uiPriority w:val="1"/>
    <w:qFormat/>
    <w:rsid w:val="00A42FFB"/>
    <w:pPr>
      <w:numPr>
        <w:numId w:val="8"/>
      </w:numPr>
    </w:pPr>
  </w:style>
  <w:style w:type="character" w:customStyle="1" w:styleId="11">
    <w:name w:val="Заголовок 1 Знак"/>
    <w:basedOn w:val="a9"/>
    <w:link w:val="10"/>
    <w:uiPriority w:val="9"/>
    <w:rsid w:val="00CD12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ff2">
    <w:name w:val="текстПереч Знак"/>
    <w:basedOn w:val="af0"/>
    <w:link w:val="a3"/>
    <w:uiPriority w:val="1"/>
    <w:rsid w:val="00A42FFB"/>
    <w:rPr>
      <w:rFonts w:ascii="Times New Roman" w:hAnsi="Times New Roman"/>
      <w:sz w:val="28"/>
    </w:rPr>
  </w:style>
  <w:style w:type="paragraph" w:styleId="aff3">
    <w:name w:val="Bibliography"/>
    <w:basedOn w:val="a8"/>
    <w:next w:val="a8"/>
    <w:uiPriority w:val="37"/>
    <w:unhideWhenUsed/>
    <w:rsid w:val="00CD1286"/>
  </w:style>
  <w:style w:type="paragraph" w:customStyle="1" w:styleId="a1">
    <w:name w:val="списИсточ"/>
    <w:basedOn w:val="ad"/>
    <w:link w:val="aff4"/>
    <w:uiPriority w:val="5"/>
    <w:qFormat/>
    <w:rsid w:val="00A42FFB"/>
    <w:pPr>
      <w:numPr>
        <w:numId w:val="9"/>
      </w:numPr>
    </w:pPr>
  </w:style>
  <w:style w:type="character" w:customStyle="1" w:styleId="aff4">
    <w:name w:val="списИсточ Знак"/>
    <w:basedOn w:val="ae"/>
    <w:link w:val="a1"/>
    <w:uiPriority w:val="5"/>
    <w:rsid w:val="00A42FFB"/>
    <w:rPr>
      <w:rFonts w:ascii="Times New Roman" w:hAnsi="Times New Roman"/>
      <w:sz w:val="28"/>
    </w:rPr>
  </w:style>
  <w:style w:type="table" w:styleId="aff5">
    <w:name w:val="Table Grid"/>
    <w:basedOn w:val="aa"/>
    <w:uiPriority w:val="39"/>
    <w:rsid w:val="00452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9"/>
    <w:uiPriority w:val="99"/>
    <w:semiHidden/>
    <w:unhideWhenUsed/>
    <w:rsid w:val="00DD36F0"/>
    <w:rPr>
      <w:sz w:val="16"/>
      <w:szCs w:val="16"/>
    </w:rPr>
  </w:style>
  <w:style w:type="paragraph" w:styleId="aff7">
    <w:name w:val="annotation text"/>
    <w:basedOn w:val="a8"/>
    <w:link w:val="aff8"/>
    <w:uiPriority w:val="99"/>
    <w:semiHidden/>
    <w:unhideWhenUsed/>
    <w:rsid w:val="00DD36F0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9"/>
    <w:link w:val="aff7"/>
    <w:uiPriority w:val="99"/>
    <w:semiHidden/>
    <w:rsid w:val="00DD36F0"/>
    <w:rPr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DD36F0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DD36F0"/>
    <w:rPr>
      <w:b/>
      <w:bCs/>
      <w:sz w:val="20"/>
      <w:szCs w:val="20"/>
    </w:rPr>
  </w:style>
  <w:style w:type="paragraph" w:styleId="affb">
    <w:name w:val="Revision"/>
    <w:hidden/>
    <w:uiPriority w:val="99"/>
    <w:semiHidden/>
    <w:rsid w:val="005F41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em\AppData\Roaming\Microsoft\&#1064;&#1072;&#1073;&#1083;&#1086;&#1085;&#1099;\&#1054;&#1089;&#1085;&#1086;&#1074;&#1085;&#1086;&#1081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пыв10</b:Tag>
    <b:SourceType>Book</b:SourceType>
    <b:Guid>{11BADAFD-75ED-4407-A814-6434C16C7132}</b:Guid>
    <b:Author>
      <b:Author>
        <b:NameList>
          <b:Person>
            <b:Last>пывапаыв</b:Last>
          </b:Person>
        </b:NameList>
      </b:Author>
    </b:Author>
    <b:Title>ывапыва</b:Title>
    <b:Year>2010</b:Year>
    <b:City>Москва</b:City>
    <b:Publisher>Вава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87F74C9F-3F72-4424-953D-75760AA6D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Основной.dotm</Template>
  <TotalTime>1361</TotalTime>
  <Pages>1</Pages>
  <Words>1594</Words>
  <Characters>9087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Анатольевич</dc:creator>
  <cp:keywords/>
  <dc:description/>
  <cp:lastModifiedBy>Артем Анатольевич</cp:lastModifiedBy>
  <cp:revision>5</cp:revision>
  <dcterms:created xsi:type="dcterms:W3CDTF">2023-11-29T15:14:00Z</dcterms:created>
  <dcterms:modified xsi:type="dcterms:W3CDTF">2023-12-02T14:12:00Z</dcterms:modified>
</cp:coreProperties>
</file>